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Default Extension="tiff" ContentType="image/tif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0" w:type="dxa"/>
        <w:tblBorders>
          <w:top w:val="single" w:sz="8" w:space="0" w:color="auto"/>
          <w:bottom w:val="single" w:sz="8" w:space="0" w:color="auto"/>
        </w:tblBorders>
        <w:tblCellMar>
          <w:left w:w="0" w:type="dxa"/>
          <w:right w:w="0" w:type="dxa"/>
        </w:tblCellMar>
        <w:tblLook w:val="0000"/>
      </w:tblPr>
      <w:tblGrid>
        <w:gridCol w:w="10053"/>
      </w:tblGrid>
      <w:tr w:rsidR="00D83B8A">
        <w:tc>
          <w:tcPr>
            <w:tcW w:w="10053" w:type="dxa"/>
          </w:tcPr>
          <w:p w:rsidR="00D83B8A" w:rsidRDefault="00CA1020">
            <w:pPr>
              <w:pStyle w:val="ArticleType"/>
            </w:pPr>
            <w:r w:rsidRPr="00CA1020">
              <w:t>Genetics and population analysis</w:t>
            </w:r>
          </w:p>
          <w:p w:rsidR="00853D6D" w:rsidRDefault="00E90B91" w:rsidP="00853D6D">
            <w:pPr>
              <w:pStyle w:val="Articletitle"/>
            </w:pPr>
            <w:r>
              <w:rPr>
                <w:rFonts w:eastAsia="宋体" w:hint="eastAsia"/>
                <w:lang w:eastAsia="zh-CN"/>
              </w:rPr>
              <w:t xml:space="preserve">IEPSM: </w:t>
            </w:r>
            <w:r w:rsidR="00CA1020" w:rsidRPr="00A833A0">
              <w:rPr>
                <w:rFonts w:eastAsia="宋体"/>
              </w:rPr>
              <w:t>A</w:t>
            </w:r>
            <w:r w:rsidR="009F07FE">
              <w:rPr>
                <w:rFonts w:eastAsia="宋体"/>
              </w:rPr>
              <w:t>n</w:t>
            </w:r>
            <w:r w:rsidR="00CA1020" w:rsidRPr="00A833A0">
              <w:rPr>
                <w:rFonts w:eastAsia="宋体"/>
              </w:rPr>
              <w:t xml:space="preserve"> </w:t>
            </w:r>
            <w:r w:rsidR="00CA1020">
              <w:rPr>
                <w:rFonts w:eastAsia="宋体" w:hint="eastAsia"/>
              </w:rPr>
              <w:t>improved</w:t>
            </w:r>
            <w:r w:rsidR="00CA1020">
              <w:rPr>
                <w:rFonts w:eastAsia="宋体"/>
              </w:rPr>
              <w:t xml:space="preserve"> exact</w:t>
            </w:r>
            <w:r w:rsidR="00CA1020" w:rsidRPr="00A833A0">
              <w:rPr>
                <w:rFonts w:eastAsia="宋体"/>
              </w:rPr>
              <w:t xml:space="preserve"> string matchin</w:t>
            </w:r>
            <w:r w:rsidR="00CA1020">
              <w:rPr>
                <w:rFonts w:eastAsia="宋体"/>
              </w:rPr>
              <w:t xml:space="preserve">g method for genomic sequencing </w:t>
            </w:r>
            <w:r w:rsidR="00CA1020" w:rsidRPr="00A833A0">
              <w:rPr>
                <w:rFonts w:eastAsia="宋体"/>
              </w:rPr>
              <w:t>data</w:t>
            </w:r>
          </w:p>
          <w:p w:rsidR="00D83B8A" w:rsidRDefault="00721FB2">
            <w:pPr>
              <w:pStyle w:val="Authornam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Lin Dai</w:t>
            </w:r>
            <w:r w:rsidR="00853D6D" w:rsidRPr="00853D6D">
              <w:rPr>
                <w:vertAlign w:val="superscript"/>
              </w:rPr>
              <w:t>1</w:t>
            </w:r>
            <w:r w:rsidR="00D83B8A">
              <w:rPr>
                <w:vertAlign w:val="superscript"/>
              </w:rPr>
              <w:t>,</w:t>
            </w:r>
            <w:r w:rsidR="00D83B8A">
              <w:rPr>
                <w:rFonts w:ascii="Times New Roman" w:hAnsi="Times New Roman"/>
                <w:vertAlign w:val="superscript"/>
              </w:rPr>
              <w:t>*</w:t>
            </w:r>
            <w:r w:rsidR="00D83B8A">
              <w:t xml:space="preserve">, </w:t>
            </w:r>
            <w:r w:rsidR="00D41DEB">
              <w:rPr>
                <w:rFonts w:hint="eastAsia"/>
                <w:lang w:eastAsia="zh-CN"/>
              </w:rPr>
              <w:t>Li W</w:t>
            </w:r>
            <w:r>
              <w:rPr>
                <w:rFonts w:hint="eastAsia"/>
                <w:lang w:eastAsia="zh-CN"/>
              </w:rPr>
              <w:t>ang</w:t>
            </w:r>
            <w:r w:rsidRPr="00721FB2">
              <w:rPr>
                <w:rFonts w:hint="eastAsia"/>
                <w:vertAlign w:val="superscript"/>
                <w:lang w:eastAsia="zh-CN"/>
              </w:rPr>
              <w:t>1</w:t>
            </w:r>
            <w:r w:rsidR="00D83B8A">
              <w:t xml:space="preserve"> and </w:t>
            </w:r>
            <w:r>
              <w:rPr>
                <w:rFonts w:hint="eastAsia"/>
                <w:lang w:eastAsia="zh-CN"/>
              </w:rPr>
              <w:t xml:space="preserve">Zhang Zhang </w:t>
            </w:r>
            <w:r w:rsidR="00D83B8A">
              <w:rPr>
                <w:vertAlign w:val="superscript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,*</w:t>
            </w:r>
          </w:p>
          <w:p w:rsidR="00D83B8A" w:rsidRDefault="00D83B8A">
            <w:pPr>
              <w:pStyle w:val="Affilation"/>
              <w:rPr>
                <w:lang w:eastAsia="zh-CN"/>
              </w:rPr>
            </w:pPr>
            <w:r>
              <w:rPr>
                <w:vertAlign w:val="superscript"/>
              </w:rPr>
              <w:t>1</w:t>
            </w:r>
            <w:r w:rsidR="00DA47B6">
              <w:rPr>
                <w:rFonts w:hint="eastAsia"/>
                <w:vertAlign w:val="superscript"/>
                <w:lang w:eastAsia="zh-CN"/>
              </w:rPr>
              <w:t xml:space="preserve"> </w:t>
            </w:r>
            <w:r>
              <w:t xml:space="preserve">Department of </w:t>
            </w:r>
            <w:r w:rsidR="0089139C">
              <w:rPr>
                <w:rFonts w:hint="eastAsia"/>
                <w:lang w:eastAsia="zh-CN"/>
              </w:rPr>
              <w:t>Computer Science</w:t>
            </w:r>
            <w:r w:rsidR="00486E58">
              <w:t xml:space="preserve">, </w:t>
            </w:r>
            <w:r w:rsidR="00DA47B6">
              <w:rPr>
                <w:rFonts w:hint="eastAsia"/>
                <w:lang w:eastAsia="zh-CN"/>
              </w:rPr>
              <w:t>B</w:t>
            </w:r>
            <w:r w:rsidR="000D3015">
              <w:rPr>
                <w:rFonts w:hint="eastAsia"/>
                <w:lang w:eastAsia="zh-CN"/>
              </w:rPr>
              <w:t>eijing Institute of Technology</w:t>
            </w:r>
            <w:r w:rsidR="009F07FE">
              <w:rPr>
                <w:lang w:eastAsia="zh-CN"/>
              </w:rPr>
              <w:t>, Beijing, China</w:t>
            </w:r>
            <w:r w:rsidR="000D3015">
              <w:rPr>
                <w:rFonts w:hint="eastAsia"/>
                <w:lang w:eastAsia="zh-CN"/>
              </w:rPr>
              <w:t>.</w:t>
            </w:r>
            <w:r w:rsidR="00245912">
              <w:rPr>
                <w:rFonts w:hint="eastAsia"/>
                <w:lang w:eastAsia="zh-CN"/>
              </w:rPr>
              <w:t xml:space="preserve"> </w:t>
            </w:r>
          </w:p>
          <w:p w:rsidR="00853D6D" w:rsidRPr="009F07FE" w:rsidRDefault="00853D6D" w:rsidP="00853D6D">
            <w:pPr>
              <w:pStyle w:val="Affilation"/>
              <w:rPr>
                <w:lang w:eastAsia="zh-CN"/>
              </w:rPr>
            </w:pPr>
            <w:r>
              <w:rPr>
                <w:vertAlign w:val="superscript"/>
              </w:rPr>
              <w:t>2</w:t>
            </w:r>
            <w:r w:rsidR="00DA47B6">
              <w:rPr>
                <w:rFonts w:hint="eastAsia"/>
                <w:vertAlign w:val="superscript"/>
                <w:lang w:eastAsia="zh-CN"/>
              </w:rPr>
              <w:t xml:space="preserve"> </w:t>
            </w:r>
            <w:r w:rsidR="009F07FE" w:rsidRPr="009F07FE">
              <w:rPr>
                <w:lang w:eastAsia="zh-CN"/>
              </w:rPr>
              <w:t>CAS Key Laboratory of Genome Sciences and Information, Beijing Institute of Genomics, Chinese Academy of Sciences, Beijing, China</w:t>
            </w:r>
          </w:p>
          <w:p w:rsidR="003B3D09" w:rsidRPr="003B3D09" w:rsidRDefault="003B3D09" w:rsidP="00853D6D">
            <w:pPr>
              <w:pStyle w:val="Affilation"/>
              <w:rPr>
                <w:sz w:val="16"/>
                <w:szCs w:val="16"/>
              </w:rPr>
            </w:pPr>
            <w:r w:rsidRPr="003B3D09">
              <w:rPr>
                <w:sz w:val="16"/>
                <w:szCs w:val="16"/>
              </w:rPr>
              <w:t>Received on XXXXX</w:t>
            </w:r>
            <w:r>
              <w:rPr>
                <w:sz w:val="16"/>
                <w:szCs w:val="16"/>
              </w:rPr>
              <w:t xml:space="preserve">; </w:t>
            </w:r>
            <w:r w:rsidR="00887143">
              <w:rPr>
                <w:sz w:val="16"/>
                <w:szCs w:val="16"/>
              </w:rPr>
              <w:t>r</w:t>
            </w:r>
            <w:r w:rsidRPr="003B3D09">
              <w:rPr>
                <w:sz w:val="16"/>
                <w:szCs w:val="16"/>
              </w:rPr>
              <w:t>e</w:t>
            </w:r>
            <w:r w:rsidR="00887143">
              <w:rPr>
                <w:sz w:val="16"/>
                <w:szCs w:val="16"/>
              </w:rPr>
              <w:t>vised</w:t>
            </w:r>
            <w:r w:rsidRPr="003B3D09">
              <w:rPr>
                <w:sz w:val="16"/>
                <w:szCs w:val="16"/>
              </w:rPr>
              <w:t xml:space="preserve"> on XXXXX</w:t>
            </w:r>
            <w:r>
              <w:rPr>
                <w:sz w:val="16"/>
                <w:szCs w:val="16"/>
              </w:rPr>
              <w:t xml:space="preserve">; </w:t>
            </w:r>
            <w:r w:rsidR="00887143">
              <w:rPr>
                <w:sz w:val="16"/>
                <w:szCs w:val="16"/>
              </w:rPr>
              <w:t xml:space="preserve">accepted </w:t>
            </w:r>
            <w:r w:rsidRPr="003B3D09">
              <w:rPr>
                <w:sz w:val="16"/>
                <w:szCs w:val="16"/>
              </w:rPr>
              <w:t>on XXXXX</w:t>
            </w:r>
            <w:r>
              <w:rPr>
                <w:sz w:val="16"/>
                <w:szCs w:val="16"/>
              </w:rPr>
              <w:t xml:space="preserve"> </w:t>
            </w:r>
          </w:p>
          <w:p w:rsidR="00853D6D" w:rsidRDefault="00853D6D" w:rsidP="00853D6D">
            <w:pPr>
              <w:pStyle w:val="Authorname"/>
              <w:rPr>
                <w:sz w:val="32"/>
              </w:rPr>
            </w:pPr>
          </w:p>
          <w:p w:rsidR="00853D6D" w:rsidRPr="00853D6D" w:rsidRDefault="00853D6D" w:rsidP="00853D6D">
            <w:pPr>
              <w:pStyle w:val="Received"/>
              <w:rPr>
                <w:sz w:val="28"/>
                <w:szCs w:val="28"/>
              </w:rPr>
            </w:pPr>
            <w:r>
              <w:rPr>
                <w:sz w:val="20"/>
                <w:szCs w:val="28"/>
              </w:rPr>
              <w:t>Associate Editor: XXXXXXX</w:t>
            </w:r>
          </w:p>
        </w:tc>
      </w:tr>
    </w:tbl>
    <w:p w:rsidR="00D83B8A" w:rsidRDefault="00D83B8A">
      <w:pPr>
        <w:pStyle w:val="AbstractHead"/>
        <w:spacing w:line="14" w:lineRule="exact"/>
      </w:pPr>
    </w:p>
    <w:p w:rsidR="00D83B8A" w:rsidRDefault="00D83B8A">
      <w:pPr>
        <w:pStyle w:val="AbstractHead"/>
        <w:spacing w:before="0" w:after="0" w:line="14" w:lineRule="exact"/>
        <w:sectPr w:rsidR="00D83B8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type w:val="continuous"/>
          <w:pgSz w:w="12240" w:h="15840" w:code="1"/>
          <w:pgMar w:top="1400" w:right="1080" w:bottom="1458" w:left="1080" w:header="704" w:footer="790" w:gutter="0"/>
          <w:cols w:space="360"/>
          <w:titlePg/>
          <w:docGrid w:linePitch="360"/>
        </w:sectPr>
      </w:pPr>
    </w:p>
    <w:p w:rsidR="00D83B8A" w:rsidRDefault="00D83B8A">
      <w:pPr>
        <w:pStyle w:val="AbstractHead"/>
        <w:spacing w:before="0" w:line="200" w:lineRule="exact"/>
      </w:pPr>
      <w:r>
        <w:rPr>
          <w:rStyle w:val="a7"/>
          <w:vanish/>
          <w:color w:val="FFFFFF"/>
        </w:rPr>
        <w:lastRenderedPageBreak/>
        <w:footnoteReference w:customMarkFollows="1" w:id="2"/>
        <w:t>*</w:t>
      </w:r>
      <w:r>
        <w:t>abstract</w:t>
      </w:r>
    </w:p>
    <w:p w:rsidR="00D83B8A" w:rsidRDefault="00B75DD2">
      <w:pPr>
        <w:pStyle w:val="AbstractText"/>
        <w:rPr>
          <w:lang w:eastAsia="zh-CN"/>
        </w:rPr>
      </w:pPr>
      <w:r w:rsidRPr="00B75DD2">
        <w:rPr>
          <w:b/>
        </w:rPr>
        <w:t>Summary:</w:t>
      </w:r>
      <w:r w:rsidRPr="00B75DD2">
        <w:rPr>
          <w:rFonts w:hint="eastAsia"/>
          <w:b/>
          <w:lang w:eastAsia="zh-CN"/>
        </w:rPr>
        <w:t xml:space="preserve"> </w:t>
      </w:r>
      <w:r w:rsidR="00B47CD8" w:rsidRPr="00FE42F4">
        <w:t xml:space="preserve">String matching algorithm plays </w:t>
      </w:r>
      <w:r w:rsidR="00B47CD8">
        <w:rPr>
          <w:rFonts w:hint="eastAsia"/>
        </w:rPr>
        <w:t>a</w:t>
      </w:r>
      <w:r w:rsidR="00B47CD8" w:rsidRPr="00FE42F4">
        <w:t xml:space="preserve"> vital role in </w:t>
      </w:r>
      <w:r w:rsidR="00B17F6A">
        <w:t>b</w:t>
      </w:r>
      <w:r w:rsidR="00B47CD8" w:rsidRPr="00A5220E">
        <w:t>ioinformatics</w:t>
      </w:r>
      <w:r w:rsidR="00B47CD8">
        <w:rPr>
          <w:rFonts w:hint="eastAsia"/>
        </w:rPr>
        <w:t xml:space="preserve">. </w:t>
      </w:r>
      <w:r w:rsidR="009F3151">
        <w:t xml:space="preserve">Here we present </w:t>
      </w:r>
      <w:r w:rsidR="0026723F">
        <w:rPr>
          <w:rFonts w:eastAsia="宋体" w:hint="eastAsia"/>
          <w:lang w:eastAsia="zh-CN"/>
        </w:rPr>
        <w:t>IEPSM</w:t>
      </w:r>
      <w:r w:rsidR="009F3151">
        <w:rPr>
          <w:rFonts w:eastAsia="宋体"/>
          <w:lang w:eastAsia="zh-CN"/>
        </w:rPr>
        <w:t xml:space="preserve">, </w:t>
      </w:r>
      <w:r w:rsidR="00B47CD8">
        <w:t>a</w:t>
      </w:r>
      <w:r w:rsidR="00B47CD8">
        <w:rPr>
          <w:rFonts w:hint="eastAsia"/>
        </w:rPr>
        <w:t xml:space="preserve">n </w:t>
      </w:r>
      <w:r w:rsidR="00B47CD8">
        <w:t xml:space="preserve">improved </w:t>
      </w:r>
      <w:r w:rsidR="00506DCF">
        <w:t xml:space="preserve">exact packed string </w:t>
      </w:r>
      <w:r w:rsidR="00B47CD8" w:rsidRPr="009E05CD">
        <w:t>matching algorithm</w:t>
      </w:r>
      <w:r w:rsidR="00B47CD8">
        <w:rPr>
          <w:rFonts w:hint="eastAsia"/>
        </w:rPr>
        <w:t xml:space="preserve"> </w:t>
      </w:r>
      <w:r w:rsidR="009F3151">
        <w:t xml:space="preserve">that is dedicated </w:t>
      </w:r>
      <w:r w:rsidR="00C215BF">
        <w:rPr>
          <w:rFonts w:hint="eastAsia"/>
          <w:lang w:eastAsia="zh-CN"/>
        </w:rPr>
        <w:t xml:space="preserve">for </w:t>
      </w:r>
      <w:r w:rsidR="00B47CD8" w:rsidRPr="009E05CD">
        <w:t>biological sequences</w:t>
      </w:r>
      <w:r w:rsidR="00506DCF">
        <w:t>. IEPSM features</w:t>
      </w:r>
      <w:r w:rsidR="00B47CD8">
        <w:rPr>
          <w:rFonts w:hint="eastAsia"/>
        </w:rPr>
        <w:t xml:space="preserve"> optimized</w:t>
      </w:r>
      <w:r w:rsidR="00B47CD8">
        <w:t xml:space="preserve"> </w:t>
      </w:r>
      <w:r w:rsidR="00B47CD8" w:rsidRPr="00EB050C">
        <w:t>word-size pack</w:t>
      </w:r>
      <w:r w:rsidR="00B47CD8">
        <w:t>ed string</w:t>
      </w:r>
      <w:r w:rsidR="001859C7">
        <w:rPr>
          <w:rFonts w:hint="eastAsia"/>
          <w:lang w:eastAsia="zh-CN"/>
        </w:rPr>
        <w:t>s</w:t>
      </w:r>
      <w:r w:rsidR="00506DCF">
        <w:rPr>
          <w:lang w:eastAsia="zh-CN"/>
        </w:rPr>
        <w:t xml:space="preserve"> and</w:t>
      </w:r>
      <w:r w:rsidR="00506DCF" w:rsidRPr="00506DCF">
        <w:rPr>
          <w:rFonts w:hint="eastAsia"/>
        </w:rPr>
        <w:t xml:space="preserve"> </w:t>
      </w:r>
      <w:r w:rsidR="00506DCF">
        <w:t>adopt</w:t>
      </w:r>
      <w:r w:rsidR="00506DCF">
        <w:rPr>
          <w:rFonts w:hint="eastAsia"/>
        </w:rPr>
        <w:t xml:space="preserve">s a big hash value to decrease byte-by-byte </w:t>
      </w:r>
      <w:r w:rsidR="00506DCF" w:rsidRPr="00DA08D0">
        <w:t>comparison</w:t>
      </w:r>
      <w:r w:rsidR="00506DCF">
        <w:rPr>
          <w:rFonts w:hint="eastAsia"/>
        </w:rPr>
        <w:t>s</w:t>
      </w:r>
      <w:r w:rsidR="00506DCF">
        <w:t>.</w:t>
      </w:r>
      <w:r w:rsidR="00506DCF">
        <w:rPr>
          <w:lang w:eastAsia="zh-CN"/>
        </w:rPr>
        <w:t xml:space="preserve"> </w:t>
      </w:r>
      <w:r w:rsidR="00506DCF">
        <w:t xml:space="preserve">Comparative results on multiple empirical datasets show that </w:t>
      </w:r>
      <w:r w:rsidR="00506DCF">
        <w:rPr>
          <w:rFonts w:eastAsia="宋体" w:hint="eastAsia"/>
          <w:lang w:eastAsia="zh-CN"/>
        </w:rPr>
        <w:t>IEPSM</w:t>
      </w:r>
      <w:r w:rsidR="00506DCF">
        <w:t xml:space="preserve"> </w:t>
      </w:r>
      <w:r w:rsidR="00506DCF">
        <w:rPr>
          <w:lang w:eastAsia="zh-CN"/>
        </w:rPr>
        <w:t>achieves better efficiency by comparison with existing algorithms</w:t>
      </w:r>
      <w:r w:rsidR="007D674F">
        <w:t>. T</w:t>
      </w:r>
      <w:r w:rsidR="00506DCF">
        <w:t>hus</w:t>
      </w:r>
      <w:r w:rsidR="007D674F">
        <w:t xml:space="preserve">, IEPSM </w:t>
      </w:r>
      <w:r w:rsidR="0068554C">
        <w:t xml:space="preserve">is of </w:t>
      </w:r>
      <w:r w:rsidR="00C263B3">
        <w:t xml:space="preserve">broad utility for </w:t>
      </w:r>
      <w:r w:rsidR="00506DCF">
        <w:t xml:space="preserve">searching a specific pattern in </w:t>
      </w:r>
      <w:r w:rsidR="007D674F">
        <w:t xml:space="preserve">the era of </w:t>
      </w:r>
      <w:r w:rsidR="00506DCF">
        <w:t>big biological</w:t>
      </w:r>
      <w:r w:rsidR="00D53868">
        <w:rPr>
          <w:rFonts w:hint="eastAsia"/>
          <w:lang w:eastAsia="zh-CN"/>
        </w:rPr>
        <w:t xml:space="preserve"> </w:t>
      </w:r>
      <w:r w:rsidR="007577E1">
        <w:t>data.</w:t>
      </w:r>
    </w:p>
    <w:p w:rsidR="00B75DD2" w:rsidRDefault="00B75DD2" w:rsidP="00B75DD2">
      <w:pPr>
        <w:pStyle w:val="AbstractText"/>
        <w:rPr>
          <w:lang w:eastAsia="zh-CN"/>
        </w:rPr>
      </w:pPr>
      <w:r w:rsidRPr="00B75DD2">
        <w:rPr>
          <w:b/>
          <w:lang w:eastAsia="zh-CN"/>
        </w:rPr>
        <w:t>Availability and implementation:</w:t>
      </w:r>
      <w:r>
        <w:rPr>
          <w:lang w:eastAsia="zh-CN"/>
        </w:rPr>
        <w:t xml:space="preserve"> </w:t>
      </w:r>
      <w:r w:rsidR="00C753C5">
        <w:rPr>
          <w:rFonts w:eastAsia="宋体" w:hint="eastAsia"/>
          <w:lang w:eastAsia="zh-CN"/>
        </w:rPr>
        <w:t>IEPSM</w:t>
      </w:r>
      <w:r w:rsidR="00C753C5">
        <w:rPr>
          <w:lang w:eastAsia="zh-CN"/>
        </w:rPr>
        <w:t xml:space="preserve"> </w:t>
      </w:r>
      <w:r>
        <w:rPr>
          <w:lang w:eastAsia="zh-CN"/>
        </w:rPr>
        <w:t>is available through</w:t>
      </w:r>
      <w:r w:rsidR="00C753C5">
        <w:rPr>
          <w:rFonts w:hint="eastAsia"/>
          <w:lang w:eastAsia="zh-CN"/>
        </w:rPr>
        <w:t xml:space="preserve"> </w:t>
      </w:r>
      <w:r>
        <w:rPr>
          <w:lang w:eastAsia="zh-CN"/>
        </w:rPr>
        <w:t>Bioconductor. It is released under the GPL-2 license</w:t>
      </w:r>
      <w:r w:rsidR="007577E1">
        <w:rPr>
          <w:lang w:eastAsia="zh-CN"/>
        </w:rPr>
        <w:t>.</w:t>
      </w:r>
      <w:r w:rsidR="007577E1" w:rsidRPr="000B72BC">
        <w:rPr>
          <w:color w:val="FF0000"/>
          <w:lang w:eastAsia="zh-CN"/>
        </w:rPr>
        <w:t xml:space="preserve"> [</w:t>
      </w:r>
      <w:r w:rsidR="003F6487" w:rsidRPr="000B72BC">
        <w:rPr>
          <w:color w:val="FF0000"/>
          <w:lang w:eastAsia="zh-CN"/>
        </w:rPr>
        <w:t>link]</w:t>
      </w:r>
    </w:p>
    <w:p w:rsidR="00B75DD2" w:rsidRDefault="00B75DD2" w:rsidP="00B75DD2">
      <w:pPr>
        <w:pStyle w:val="AbstractText"/>
        <w:rPr>
          <w:lang w:eastAsia="zh-CN"/>
        </w:rPr>
      </w:pPr>
      <w:r w:rsidRPr="00B75DD2">
        <w:rPr>
          <w:b/>
          <w:lang w:eastAsia="zh-CN"/>
        </w:rPr>
        <w:t>Contact: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dailiu@bit.edu.cn</w:t>
      </w:r>
    </w:p>
    <w:p w:rsidR="00B75DD2" w:rsidRDefault="00B75DD2" w:rsidP="00B75DD2">
      <w:pPr>
        <w:pStyle w:val="AbstractText"/>
        <w:rPr>
          <w:lang w:eastAsia="zh-CN"/>
        </w:rPr>
      </w:pPr>
      <w:r w:rsidRPr="00010A1A">
        <w:rPr>
          <w:b/>
          <w:lang w:eastAsia="zh-CN"/>
        </w:rPr>
        <w:t>Supplementary information:</w:t>
      </w:r>
      <w:r>
        <w:rPr>
          <w:lang w:eastAsia="zh-CN"/>
        </w:rPr>
        <w:t xml:space="preserve"> Supplementary data are available at</w:t>
      </w:r>
      <w:r w:rsidR="00953D25">
        <w:rPr>
          <w:rFonts w:hint="eastAsia"/>
          <w:lang w:eastAsia="zh-CN"/>
        </w:rPr>
        <w:t xml:space="preserve"> </w:t>
      </w:r>
      <w:r>
        <w:rPr>
          <w:lang w:eastAsia="zh-CN"/>
        </w:rPr>
        <w:t>Bioinformatics online.</w:t>
      </w:r>
      <w:r w:rsidR="0078542B">
        <w:rPr>
          <w:lang w:eastAsia="zh-CN"/>
        </w:rPr>
        <w:t xml:space="preserve"> </w:t>
      </w:r>
    </w:p>
    <w:p w:rsidR="00D83B8A" w:rsidRDefault="00D83B8A" w:rsidP="00341B9C">
      <w:pPr>
        <w:pStyle w:val="1"/>
        <w:spacing w:before="360"/>
      </w:pPr>
      <w:r>
        <w:t xml:space="preserve">introduction </w:t>
      </w:r>
    </w:p>
    <w:p w:rsidR="00C34743" w:rsidRDefault="00C34743" w:rsidP="00C34743">
      <w:pPr>
        <w:pStyle w:val="Para"/>
        <w:ind w:firstLine="0"/>
      </w:pPr>
      <w:r>
        <w:t xml:space="preserve">String matching is an important </w:t>
      </w:r>
      <w:r w:rsidR="005D6272">
        <w:rPr>
          <w:rFonts w:hint="eastAsia"/>
          <w:lang w:eastAsia="zh-CN"/>
        </w:rPr>
        <w:t>p</w:t>
      </w:r>
      <w:r w:rsidR="00B606DB">
        <w:rPr>
          <w:rFonts w:hint="eastAsia"/>
          <w:lang w:eastAsia="zh-CN"/>
        </w:rPr>
        <w:t>roblem</w:t>
      </w:r>
      <w:r>
        <w:t xml:space="preserve"> that has been thoroughly studied in computer science</w:t>
      </w:r>
      <w:r w:rsidR="003874FF">
        <w:t>,</w:t>
      </w:r>
      <w:r w:rsidR="000A0B35">
        <w:t xml:space="preserve"> with broad applications in </w:t>
      </w:r>
      <w:r w:rsidR="003874FF">
        <w:t>bioinformatics</w:t>
      </w:r>
      <w:r w:rsidR="000A0B35" w:rsidRPr="000A0B35">
        <w:t xml:space="preserve"> </w:t>
      </w:r>
      <w:r w:rsidR="003874FF">
        <w:t xml:space="preserve">as well as </w:t>
      </w:r>
      <w:r w:rsidR="000A0B35" w:rsidRPr="000A0B35">
        <w:t>natural language processing, information</w:t>
      </w:r>
      <w:r w:rsidR="000A0B35">
        <w:t xml:space="preserve"> </w:t>
      </w:r>
      <w:r w:rsidR="000A0B35" w:rsidRPr="000A0B35">
        <w:t>retrieval</w:t>
      </w:r>
      <w:r w:rsidR="003874FF">
        <w:t>,</w:t>
      </w:r>
      <w:r w:rsidR="000A0B35" w:rsidRPr="000A0B35">
        <w:t xml:space="preserve"> </w:t>
      </w:r>
      <w:r w:rsidR="003874FF">
        <w:t>etc</w:t>
      </w:r>
      <w:r>
        <w:t xml:space="preserve">. For example, it is used to find similar sequence or locate a segment in a long </w:t>
      </w:r>
      <w:r w:rsidR="0044347D">
        <w:t>sequence (</w:t>
      </w:r>
      <w:proofErr w:type="spellStart"/>
      <w:r w:rsidR="0044347D">
        <w:t>Senapati</w:t>
      </w:r>
      <w:proofErr w:type="spellEnd"/>
      <w:r w:rsidR="0044347D">
        <w:t xml:space="preserve">, </w:t>
      </w:r>
      <w:proofErr w:type="spellStart"/>
      <w:r w:rsidR="0044347D">
        <w:t>Sandip</w:t>
      </w:r>
      <w:proofErr w:type="spellEnd"/>
      <w:r w:rsidR="0044347D">
        <w:t xml:space="preserve"> and </w:t>
      </w:r>
      <w:proofErr w:type="spellStart"/>
      <w:r w:rsidR="0044347D">
        <w:t>Sahoo</w:t>
      </w:r>
      <w:proofErr w:type="spellEnd"/>
      <w:r w:rsidR="0044347D">
        <w:t>, 2012)</w:t>
      </w:r>
      <w:r>
        <w:t xml:space="preserve">. Currently, several string matching algorithms are used on biological sequences, such as </w:t>
      </w:r>
      <w:proofErr w:type="spellStart"/>
      <w:r>
        <w:t>tvsbs</w:t>
      </w:r>
      <w:proofErr w:type="spellEnd"/>
      <w:r w:rsidR="0044347D">
        <w:t xml:space="preserve"> (</w:t>
      </w:r>
      <w:proofErr w:type="spellStart"/>
      <w:r w:rsidR="0044347D">
        <w:t>Thathoo</w:t>
      </w:r>
      <w:proofErr w:type="spellEnd"/>
      <w:r w:rsidR="0044347D">
        <w:t xml:space="preserve">, </w:t>
      </w:r>
      <w:proofErr w:type="spellStart"/>
      <w:r w:rsidR="0044347D">
        <w:t>Virmani</w:t>
      </w:r>
      <w:proofErr w:type="spellEnd"/>
      <w:r w:rsidR="0044347D">
        <w:t xml:space="preserve">, </w:t>
      </w:r>
      <w:proofErr w:type="spellStart"/>
      <w:r w:rsidR="0044347D">
        <w:t>Lakshmi</w:t>
      </w:r>
      <w:proofErr w:type="spellEnd"/>
      <w:r w:rsidR="0044347D">
        <w:t xml:space="preserve">, </w:t>
      </w:r>
      <w:proofErr w:type="spellStart"/>
      <w:r w:rsidR="0044347D">
        <w:t>Balakrishnan</w:t>
      </w:r>
      <w:proofErr w:type="spellEnd"/>
      <w:r w:rsidR="0044347D">
        <w:t xml:space="preserve"> and </w:t>
      </w:r>
      <w:proofErr w:type="spellStart"/>
      <w:r w:rsidR="0044347D">
        <w:t>Sekar</w:t>
      </w:r>
      <w:proofErr w:type="spellEnd"/>
      <w:r w:rsidR="0044347D">
        <w:t>, 2006)</w:t>
      </w:r>
      <w:r>
        <w:t xml:space="preserve">, </w:t>
      </w:r>
      <w:proofErr w:type="spellStart"/>
      <w:r w:rsidR="0044347D">
        <w:t>graspm</w:t>
      </w:r>
      <w:proofErr w:type="spellEnd"/>
      <w:r w:rsidR="0044347D">
        <w:t xml:space="preserve"> (</w:t>
      </w:r>
      <w:proofErr w:type="spellStart"/>
      <w:r w:rsidR="0044347D">
        <w:t>Deusdado</w:t>
      </w:r>
      <w:proofErr w:type="spellEnd"/>
      <w:r w:rsidR="0044347D">
        <w:t xml:space="preserve"> and </w:t>
      </w:r>
      <w:proofErr w:type="spellStart"/>
      <w:r w:rsidR="0044347D">
        <w:t>Carvalho</w:t>
      </w:r>
      <w:proofErr w:type="spellEnd"/>
      <w:r w:rsidR="0044347D">
        <w:t>, 2009)</w:t>
      </w:r>
      <w:r>
        <w:t xml:space="preserve"> etc. With the</w:t>
      </w:r>
      <w:r w:rsidR="00A126E2">
        <w:t xml:space="preserve"> rapid</w:t>
      </w:r>
      <w:r>
        <w:t xml:space="preserve"> development of </w:t>
      </w:r>
      <w:r w:rsidR="00A126E2">
        <w:t xml:space="preserve">high-throughput </w:t>
      </w:r>
      <w:r>
        <w:t>sequencing tech</w:t>
      </w:r>
      <w:r w:rsidR="00A126E2">
        <w:t>nologi</w:t>
      </w:r>
      <w:r>
        <w:t>es, it has become eas</w:t>
      </w:r>
      <w:r w:rsidR="00A126E2">
        <w:t>ier</w:t>
      </w:r>
      <w:r>
        <w:t xml:space="preserve"> </w:t>
      </w:r>
      <w:r w:rsidR="00220A9D">
        <w:t xml:space="preserve">and cheaper </w:t>
      </w:r>
      <w:r>
        <w:t xml:space="preserve">to obtain </w:t>
      </w:r>
      <w:r w:rsidR="005410A8">
        <w:t>vast quantities</w:t>
      </w:r>
      <w:r w:rsidR="00A126E2">
        <w:t xml:space="preserve"> of biological </w:t>
      </w:r>
      <w:r>
        <w:t>sequences</w:t>
      </w:r>
      <w:r w:rsidR="000416F4">
        <w:t xml:space="preserve">, accordingly posing great </w:t>
      </w:r>
      <w:r w:rsidR="005410A8">
        <w:t>challeng</w:t>
      </w:r>
      <w:r w:rsidR="000416F4">
        <w:t>es in</w:t>
      </w:r>
      <w:r w:rsidR="005410A8">
        <w:t xml:space="preserve"> search</w:t>
      </w:r>
      <w:r w:rsidR="000416F4">
        <w:t>ing for</w:t>
      </w:r>
      <w:r w:rsidR="005410A8">
        <w:t xml:space="preserve"> a specific pattern (viz., sequence or segment) </w:t>
      </w:r>
      <w:r w:rsidR="00B85501">
        <w:t>with</w:t>
      </w:r>
      <w:r w:rsidR="005410A8">
        <w:t>in a large volume of biological sequences</w:t>
      </w:r>
      <w:r w:rsidR="00A126E2">
        <w:t xml:space="preserve">. Therefore, </w:t>
      </w:r>
      <w:r>
        <w:t xml:space="preserve">it is </w:t>
      </w:r>
      <w:r w:rsidR="00A126E2">
        <w:t xml:space="preserve">of fundamental importance </w:t>
      </w:r>
      <w:r>
        <w:t xml:space="preserve">to design more effective string matching algorithms to </w:t>
      </w:r>
      <w:r w:rsidR="00D86EA9">
        <w:rPr>
          <w:rFonts w:hint="eastAsia"/>
          <w:lang w:eastAsia="zh-CN"/>
        </w:rPr>
        <w:t>address</w:t>
      </w:r>
      <w:r>
        <w:t xml:space="preserve"> this challenge</w:t>
      </w:r>
      <w:r w:rsidR="007C2D91">
        <w:t xml:space="preserve"> (Eric, </w:t>
      </w:r>
      <w:proofErr w:type="spellStart"/>
      <w:r w:rsidR="007C2D91">
        <w:t>Leena</w:t>
      </w:r>
      <w:proofErr w:type="spellEnd"/>
      <w:r w:rsidR="007C2D91">
        <w:t xml:space="preserve"> and </w:t>
      </w:r>
      <w:proofErr w:type="spellStart"/>
      <w:r w:rsidR="007C2D91">
        <w:t>Jorma</w:t>
      </w:r>
      <w:proofErr w:type="spellEnd"/>
      <w:r w:rsidR="007C2D91">
        <w:t>, 2011)</w:t>
      </w:r>
      <w:r>
        <w:t>.</w:t>
      </w:r>
    </w:p>
    <w:p w:rsidR="00D83B8A" w:rsidRDefault="00C62C3C" w:rsidP="00C34743">
      <w:pPr>
        <w:pStyle w:val="Para"/>
        <w:ind w:firstLine="0"/>
        <w:rPr>
          <w:lang w:eastAsia="zh-CN"/>
        </w:rPr>
      </w:pPr>
      <w:r>
        <w:t xml:space="preserve">There are several algorithms that have developed for exact string matching </w:t>
      </w:r>
      <w:r w:rsidR="001D3AAD">
        <w:t>in</w:t>
      </w:r>
      <w:r>
        <w:t xml:space="preserve"> the past years</w:t>
      </w:r>
      <w:r w:rsidR="00C15D72">
        <w:t xml:space="preserve"> </w:t>
      </w:r>
      <w:r w:rsidR="00446887">
        <w:t xml:space="preserve">(Navarro and </w:t>
      </w:r>
      <w:proofErr w:type="spellStart"/>
      <w:r w:rsidR="00446887">
        <w:t>Raffinot</w:t>
      </w:r>
      <w:proofErr w:type="spellEnd"/>
      <w:r w:rsidR="00446887">
        <w:t>, 2002).</w:t>
      </w:r>
      <w:r>
        <w:t xml:space="preserve"> Among </w:t>
      </w:r>
      <w:r>
        <w:lastRenderedPageBreak/>
        <w:t xml:space="preserve">them, </w:t>
      </w:r>
      <w:r w:rsidR="00C34743">
        <w:t>a</w:t>
      </w:r>
      <w:r>
        <w:t>n</w:t>
      </w:r>
      <w:r w:rsidR="00C34743">
        <w:t xml:space="preserve"> algorithm called </w:t>
      </w:r>
      <w:r w:rsidR="00956E1A">
        <w:t>EPSM</w:t>
      </w:r>
      <w:r w:rsidR="006E7312">
        <w:t xml:space="preserve"> (Faro and </w:t>
      </w:r>
      <w:proofErr w:type="spellStart"/>
      <w:r w:rsidR="006E7312">
        <w:t>Kulekei</w:t>
      </w:r>
      <w:proofErr w:type="spellEnd"/>
      <w:r w:rsidR="006E7312">
        <w:t xml:space="preserve">, 2013) </w:t>
      </w:r>
      <w:r w:rsidR="00C34743">
        <w:t xml:space="preserve">obtained </w:t>
      </w:r>
      <w:r w:rsidR="00E454E9">
        <w:t>better</w:t>
      </w:r>
      <w:r w:rsidR="00C34743">
        <w:t xml:space="preserve"> </w:t>
      </w:r>
      <w:r w:rsidR="000F3918">
        <w:t>performance</w:t>
      </w:r>
      <w:r w:rsidR="00E454E9">
        <w:t xml:space="preserve"> by comparison with others</w:t>
      </w:r>
      <w:r w:rsidR="00C34743">
        <w:t xml:space="preserve">. It uses </w:t>
      </w:r>
      <w:r w:rsidR="00956E1A">
        <w:t xml:space="preserve">exact </w:t>
      </w:r>
      <w:r w:rsidR="00C34743">
        <w:t>packed string matching technique</w:t>
      </w:r>
      <w:r w:rsidR="007663E8">
        <w:t xml:space="preserve"> (</w:t>
      </w:r>
      <w:proofErr w:type="spellStart"/>
      <w:r w:rsidR="007663E8">
        <w:t>Frediksson</w:t>
      </w:r>
      <w:proofErr w:type="spellEnd"/>
      <w:r w:rsidR="007663E8">
        <w:t>, 2002)</w:t>
      </w:r>
      <w:r w:rsidR="00C34743">
        <w:t xml:space="preserve">, in which multiple characters are packed into one block-character, so that the characters can be compared in bulk rather than individually. </w:t>
      </w:r>
      <w:r w:rsidR="000F3918">
        <w:t xml:space="preserve">EPSM </w:t>
      </w:r>
      <w:r w:rsidR="00C34743">
        <w:t xml:space="preserve">computes fingerprint values by a hash function using </w:t>
      </w:r>
      <w:r w:rsidR="001A2FD2">
        <w:t>Single</w:t>
      </w:r>
      <w:r w:rsidR="00EE1432">
        <w:rPr>
          <w:rFonts w:hint="eastAsia"/>
          <w:lang w:eastAsia="zh-CN"/>
        </w:rPr>
        <w:t xml:space="preserve"> </w:t>
      </w:r>
      <w:r w:rsidR="001A2FD2">
        <w:t>Instruction Multiple Data</w:t>
      </w:r>
      <w:r w:rsidR="006B545F">
        <w:t xml:space="preserve"> </w:t>
      </w:r>
      <w:r w:rsidR="00C34743">
        <w:t xml:space="preserve">instructions, which supports parallel execution of some operations via a set of special instructions. However, </w:t>
      </w:r>
      <w:r w:rsidR="00A50DB3">
        <w:t>EPSM is developed for general purposes, without considering features of biological sequences</w:t>
      </w:r>
      <w:r w:rsidR="00EE1432">
        <w:rPr>
          <w:rFonts w:hint="eastAsia"/>
          <w:lang w:eastAsia="zh-CN"/>
        </w:rPr>
        <w:t>.</w:t>
      </w:r>
      <w:r w:rsidR="00A50DB3">
        <w:t xml:space="preserve"> </w:t>
      </w:r>
      <w:r w:rsidR="00EE1432">
        <w:rPr>
          <w:rFonts w:hint="eastAsia"/>
          <w:lang w:eastAsia="zh-CN"/>
        </w:rPr>
        <w:t>T</w:t>
      </w:r>
      <w:r w:rsidR="00C34743">
        <w:t xml:space="preserve">he max shift distance of </w:t>
      </w:r>
      <w:r w:rsidR="00986F72">
        <w:t xml:space="preserve">EPSM </w:t>
      </w:r>
      <w:r w:rsidR="00C34743">
        <w:t xml:space="preserve">algorithm is </w:t>
      </w:r>
      <w:r w:rsidR="00C34743" w:rsidRPr="00084C56">
        <w:rPr>
          <w:i/>
        </w:rPr>
        <w:t>m</w:t>
      </w:r>
      <w:r w:rsidR="00C34743">
        <w:t xml:space="preserve">-8, where </w:t>
      </w:r>
      <w:r w:rsidR="00B951BE" w:rsidRPr="00863B17">
        <w:rPr>
          <w:i/>
          <w:szCs w:val="20"/>
        </w:rPr>
        <w:t>m</w:t>
      </w:r>
      <w:r w:rsidR="00C34743">
        <w:t xml:space="preserve"> is the length of the given pattern</w:t>
      </w:r>
      <w:r w:rsidR="00773C8C">
        <w:rPr>
          <w:rFonts w:hint="eastAsia"/>
          <w:lang w:eastAsia="zh-CN"/>
        </w:rPr>
        <w:t xml:space="preserve">. </w:t>
      </w:r>
      <w:r w:rsidR="00F941E1">
        <w:rPr>
          <w:rFonts w:hint="eastAsia"/>
          <w:lang w:eastAsia="zh-CN"/>
        </w:rPr>
        <w:t>This</w:t>
      </w:r>
      <w:r w:rsidR="00C34743" w:rsidRPr="0077099B">
        <w:t xml:space="preserve"> </w:t>
      </w:r>
      <w:r w:rsidR="00986F72" w:rsidRPr="0077099B">
        <w:t>i</w:t>
      </w:r>
      <w:r w:rsidR="00C34743" w:rsidRPr="0077099B">
        <w:t xml:space="preserve">s not </w:t>
      </w:r>
      <w:r w:rsidR="008D5B83">
        <w:rPr>
          <w:rFonts w:hint="eastAsia"/>
          <w:lang w:eastAsia="zh-CN"/>
        </w:rPr>
        <w:t>the</w:t>
      </w:r>
      <w:r w:rsidR="00C34743" w:rsidRPr="0077099B">
        <w:t xml:space="preserve"> optimal shift distance</w:t>
      </w:r>
      <w:r w:rsidR="008203BC" w:rsidRPr="0077099B">
        <w:rPr>
          <w:rFonts w:hint="eastAsia"/>
          <w:lang w:eastAsia="zh-CN"/>
        </w:rPr>
        <w:t xml:space="preserve"> b</w:t>
      </w:r>
      <w:r w:rsidR="00773C8C" w:rsidRPr="0077099B">
        <w:rPr>
          <w:rFonts w:hint="eastAsia"/>
          <w:lang w:eastAsia="zh-CN"/>
        </w:rPr>
        <w:t xml:space="preserve">ecause the </w:t>
      </w:r>
      <w:r w:rsidR="00773C8C" w:rsidRPr="0077099B">
        <w:rPr>
          <w:lang w:eastAsia="zh-CN"/>
        </w:rPr>
        <w:t>theoretical</w:t>
      </w:r>
      <w:r w:rsidR="00773C8C" w:rsidRPr="0077099B">
        <w:rPr>
          <w:rFonts w:hint="eastAsia"/>
          <w:lang w:eastAsia="zh-CN"/>
        </w:rPr>
        <w:t xml:space="preserve"> safe maximum shift distance </w:t>
      </w:r>
      <w:r w:rsidR="000B72BC" w:rsidRPr="0077099B">
        <w:rPr>
          <w:rFonts w:hint="eastAsia"/>
          <w:lang w:eastAsia="zh-CN"/>
        </w:rPr>
        <w:t>should be</w:t>
      </w:r>
      <w:r w:rsidR="00773C8C" w:rsidRPr="0077099B">
        <w:rPr>
          <w:rFonts w:hint="eastAsia"/>
          <w:lang w:eastAsia="zh-CN"/>
        </w:rPr>
        <w:t xml:space="preserve"> </w:t>
      </w:r>
      <w:r w:rsidR="00773C8C" w:rsidRPr="00585AD5">
        <w:rPr>
          <w:rFonts w:hint="eastAsia"/>
          <w:i/>
          <w:lang w:eastAsia="zh-CN"/>
        </w:rPr>
        <w:t>m</w:t>
      </w:r>
      <w:r w:rsidR="00773C8C" w:rsidRPr="00206FFD">
        <w:rPr>
          <w:rFonts w:hint="eastAsia"/>
          <w:highlight w:val="yellow"/>
          <w:lang w:eastAsia="zh-CN"/>
        </w:rPr>
        <w:t>[</w:t>
      </w:r>
      <w:r w:rsidR="00BF3310" w:rsidRPr="00273169">
        <w:rPr>
          <w:rFonts w:hint="eastAsia"/>
          <w:b/>
          <w:color w:val="FF0000"/>
          <w:highlight w:val="yellow"/>
          <w:lang w:eastAsia="zh-CN"/>
        </w:rPr>
        <w:t>王力</w:t>
      </w:r>
      <w:r w:rsidR="00773C8C" w:rsidRPr="000B72BC">
        <w:rPr>
          <w:rFonts w:hint="eastAsia"/>
          <w:color w:val="FF0000"/>
          <w:highlight w:val="yellow"/>
          <w:lang w:eastAsia="zh-CN"/>
        </w:rPr>
        <w:t>添加</w:t>
      </w:r>
      <w:proofErr w:type="spellStart"/>
      <w:r w:rsidR="00773C8C" w:rsidRPr="000B72BC">
        <w:rPr>
          <w:rFonts w:hint="eastAsia"/>
          <w:color w:val="FF0000"/>
          <w:highlight w:val="yellow"/>
          <w:lang w:eastAsia="zh-CN"/>
        </w:rPr>
        <w:t>bm</w:t>
      </w:r>
      <w:proofErr w:type="spellEnd"/>
      <w:r w:rsidR="00773C8C" w:rsidRPr="000B72BC">
        <w:rPr>
          <w:rFonts w:hint="eastAsia"/>
          <w:color w:val="FF0000"/>
          <w:highlight w:val="yellow"/>
          <w:lang w:eastAsia="zh-CN"/>
        </w:rPr>
        <w:t>算法引文</w:t>
      </w:r>
      <w:r w:rsidR="00773C8C" w:rsidRPr="00206FFD">
        <w:rPr>
          <w:rFonts w:hint="eastAsia"/>
          <w:highlight w:val="yellow"/>
          <w:lang w:eastAsia="zh-CN"/>
        </w:rPr>
        <w:t>]</w:t>
      </w:r>
      <w:r w:rsidR="00C34743" w:rsidRPr="00206FFD">
        <w:rPr>
          <w:highlight w:val="yellow"/>
        </w:rPr>
        <w:t>.</w:t>
      </w:r>
      <w:r w:rsidR="00AE466D">
        <w:t xml:space="preserve"> </w:t>
      </w:r>
      <w:r w:rsidR="00A50DB3">
        <w:t xml:space="preserve">Here </w:t>
      </w:r>
      <w:r w:rsidR="00C34743">
        <w:t xml:space="preserve">we </w:t>
      </w:r>
      <w:r w:rsidR="00A50DB3">
        <w:t xml:space="preserve">take good account of biological sequences features and propose </w:t>
      </w:r>
      <w:r w:rsidR="006B1470">
        <w:rPr>
          <w:rFonts w:hint="eastAsia"/>
          <w:lang w:eastAsia="zh-CN"/>
        </w:rPr>
        <w:t xml:space="preserve">an improved </w:t>
      </w:r>
      <w:r w:rsidR="00A50DB3">
        <w:t>EPSM</w:t>
      </w:r>
      <w:r w:rsidR="00A50DB3">
        <w:rPr>
          <w:lang w:eastAsia="zh-CN"/>
        </w:rPr>
        <w:t xml:space="preserve"> (</w:t>
      </w:r>
      <w:r w:rsidR="006B1470">
        <w:rPr>
          <w:rFonts w:eastAsia="宋体" w:hint="eastAsia"/>
          <w:lang w:eastAsia="zh-CN"/>
        </w:rPr>
        <w:t>IEPSM</w:t>
      </w:r>
      <w:r w:rsidR="00A50DB3">
        <w:rPr>
          <w:rFonts w:eastAsia="宋体"/>
          <w:lang w:eastAsia="zh-CN"/>
        </w:rPr>
        <w:t>)</w:t>
      </w:r>
      <w:r w:rsidR="006B1470">
        <w:rPr>
          <w:rFonts w:eastAsia="宋体" w:hint="eastAsia"/>
          <w:lang w:eastAsia="zh-CN"/>
        </w:rPr>
        <w:t xml:space="preserve"> </w:t>
      </w:r>
      <w:r w:rsidR="00C34743">
        <w:t xml:space="preserve">by </w:t>
      </w:r>
      <w:r w:rsidR="00A50DB3">
        <w:t>adopting</w:t>
      </w:r>
      <w:r w:rsidR="00C34743">
        <w:t xml:space="preserve"> more shift distances and less byte-by-byte comparison calls.</w:t>
      </w:r>
    </w:p>
    <w:p w:rsidR="00D83B8A" w:rsidRDefault="00D83B8A" w:rsidP="00341B9C">
      <w:pPr>
        <w:pStyle w:val="1"/>
        <w:spacing w:before="360"/>
      </w:pPr>
      <w:r>
        <w:t>methods</w:t>
      </w:r>
    </w:p>
    <w:p w:rsidR="00F76D6A" w:rsidRDefault="007301C2" w:rsidP="00F76D6A">
      <w:pPr>
        <w:pStyle w:val="ParaNoInd"/>
      </w:pPr>
      <w:r>
        <w:t>EPSM</w:t>
      </w:r>
      <w:r>
        <w:rPr>
          <w:lang w:eastAsia="zh-CN"/>
        </w:rPr>
        <w:t xml:space="preserve"> </w:t>
      </w:r>
      <w:r w:rsidR="00F76D6A" w:rsidRPr="00C90B99">
        <w:t xml:space="preserve">algorithm stores all the 8 bytes substrings of the pattern and their position in a hash table. In the searching phase, it checks the last 8 bytes of the current searching window using the hash table to find possible matches. It then checks all the possible positions byte-by-byte. Since the SIMD instructions are used to calculate hash value of packed string, the size of packed strings is set as 8 bytes. When finishing the examination of current window, it jumps forward by </w:t>
      </w:r>
      <w:r w:rsidR="00F76D6A" w:rsidRPr="00C90B99">
        <w:rPr>
          <w:i/>
        </w:rPr>
        <w:t>m</w:t>
      </w:r>
      <w:r w:rsidR="00F76D6A" w:rsidRPr="00C90B99">
        <w:t xml:space="preserve">-8 bytes to perform next examination, where </w:t>
      </w:r>
      <w:r w:rsidR="00F76D6A" w:rsidRPr="00C90B99">
        <w:rPr>
          <w:i/>
        </w:rPr>
        <w:t>m</w:t>
      </w:r>
      <w:r w:rsidR="00F76D6A" w:rsidRPr="00C90B99">
        <w:t xml:space="preserve"> is the length of the pattern.</w:t>
      </w:r>
    </w:p>
    <w:p w:rsidR="00F76D6A" w:rsidRDefault="00E4565A" w:rsidP="00E4565A">
      <w:pPr>
        <w:pStyle w:val="ParaNoInd"/>
      </w:pPr>
      <w:r>
        <w:rPr>
          <w:rFonts w:eastAsia="宋体" w:hint="eastAsia"/>
          <w:lang w:eastAsia="zh-CN"/>
        </w:rPr>
        <w:t>IEPSM</w:t>
      </w:r>
      <w:r>
        <w:t xml:space="preserve"> is developed based on EPSM</w:t>
      </w:r>
      <w:r w:rsidR="008D35D7">
        <w:t xml:space="preserve"> </w:t>
      </w:r>
      <w:r>
        <w:t>with specialized impro</w:t>
      </w:r>
      <w:r w:rsidR="0066497B">
        <w:t>ve</w:t>
      </w:r>
      <w:r>
        <w:t xml:space="preserve">ments for string matching in biology sequences. Specially, its </w:t>
      </w:r>
      <w:r w:rsidR="00F76D6A">
        <w:t xml:space="preserve">basic idea to </w:t>
      </w:r>
      <w:r w:rsidR="0066497B">
        <w:t xml:space="preserve">achieve higher </w:t>
      </w:r>
      <w:r w:rsidR="008D35D7">
        <w:t xml:space="preserve">efficiency </w:t>
      </w:r>
      <w:r w:rsidR="0066497B">
        <w:t>for matching</w:t>
      </w:r>
      <w:r w:rsidR="00FD1870">
        <w:t xml:space="preserve"> </w:t>
      </w:r>
      <w:r w:rsidR="008D35D7">
        <w:t xml:space="preserve">a specific pattern in biological sequences </w:t>
      </w:r>
      <w:r w:rsidR="00F76D6A">
        <w:t>is to get larger jumping distance and less byte-by-byte comparisons. Our improvements are as follows.</w:t>
      </w:r>
    </w:p>
    <w:p w:rsidR="00F76D6A" w:rsidRDefault="005A687D" w:rsidP="00F76D6A">
      <w:pPr>
        <w:pStyle w:val="ParaNoInd"/>
      </w:pPr>
      <w:r>
        <w:t>1)</w:t>
      </w:r>
      <w:r w:rsidR="00051454">
        <w:rPr>
          <w:rFonts w:hint="eastAsia"/>
          <w:lang w:eastAsia="zh-CN"/>
        </w:rPr>
        <w:t xml:space="preserve"> </w:t>
      </w:r>
      <w:r w:rsidR="00F76D6A">
        <w:t>Optimiz</w:t>
      </w:r>
      <w:r w:rsidR="006805BD">
        <w:t>ing</w:t>
      </w:r>
      <w:r w:rsidR="00F76D6A">
        <w:t xml:space="preserve"> the size of packed strings for biological sequences. In fact, shift distance of </w:t>
      </w:r>
      <w:r w:rsidR="00B91308">
        <w:t>EPSM</w:t>
      </w:r>
      <w:r w:rsidR="00F76D6A">
        <w:t xml:space="preserve"> is </w:t>
      </w:r>
      <w:r w:rsidR="00F76D6A" w:rsidRPr="00436AB3">
        <w:rPr>
          <w:i/>
        </w:rPr>
        <w:t>m</w:t>
      </w:r>
      <w:r w:rsidR="00F76D6A">
        <w:t>-</w:t>
      </w:r>
      <w:r w:rsidR="00F76D6A" w:rsidRPr="00436AB3">
        <w:rPr>
          <w:i/>
        </w:rPr>
        <w:t>B</w:t>
      </w:r>
      <w:r w:rsidR="00F76D6A">
        <w:t xml:space="preserve">, </w:t>
      </w:r>
      <w:r w:rsidR="008D35D7">
        <w:t xml:space="preserve">where </w:t>
      </w:r>
      <w:r w:rsidR="00F76D6A" w:rsidRPr="00436AB3">
        <w:rPr>
          <w:i/>
        </w:rPr>
        <w:t>B</w:t>
      </w:r>
      <w:r w:rsidR="00F76D6A">
        <w:t xml:space="preserve"> is the size of packed strings. If </w:t>
      </w:r>
      <w:r w:rsidR="007664E2">
        <w:t xml:space="preserve">a </w:t>
      </w:r>
      <w:r w:rsidR="00F76D6A">
        <w:t xml:space="preserve">smaller </w:t>
      </w:r>
      <w:r w:rsidR="00F76D6A" w:rsidRPr="00436AB3">
        <w:rPr>
          <w:i/>
        </w:rPr>
        <w:t>B</w:t>
      </w:r>
      <w:r w:rsidR="007664E2">
        <w:t xml:space="preserve"> is adopted,</w:t>
      </w:r>
      <w:r w:rsidR="00F76D6A">
        <w:t xml:space="preserve"> we can achieve </w:t>
      </w:r>
      <w:r w:rsidR="00436AB3">
        <w:rPr>
          <w:rFonts w:hint="eastAsia"/>
          <w:lang w:eastAsia="zh-CN"/>
        </w:rPr>
        <w:t>larger</w:t>
      </w:r>
      <w:r w:rsidR="00F76D6A">
        <w:t xml:space="preserve"> shift distance. </w:t>
      </w:r>
      <w:r w:rsidR="007664E2">
        <w:t>In the meantime, h</w:t>
      </w:r>
      <w:r w:rsidR="00F76D6A">
        <w:t xml:space="preserve">owever, smaller </w:t>
      </w:r>
      <w:r w:rsidR="00F76D6A" w:rsidRPr="00436AB3">
        <w:rPr>
          <w:i/>
        </w:rPr>
        <w:t>B</w:t>
      </w:r>
      <w:r w:rsidR="00F76D6A">
        <w:t xml:space="preserve"> also result</w:t>
      </w:r>
      <w:r w:rsidR="007664E2">
        <w:t>s</w:t>
      </w:r>
      <w:r w:rsidR="00F76D6A">
        <w:t xml:space="preserve"> in more hash conflicts and more possible matches</w:t>
      </w:r>
      <w:r w:rsidR="007664E2">
        <w:t>,</w:t>
      </w:r>
      <w:r w:rsidR="00F76D6A">
        <w:t xml:space="preserve"> which </w:t>
      </w:r>
      <w:r w:rsidR="00240428">
        <w:t>incur</w:t>
      </w:r>
      <w:r w:rsidR="00F76D6A">
        <w:t xml:space="preserve"> </w:t>
      </w:r>
      <w:r w:rsidR="006805BD">
        <w:t xml:space="preserve">more additional </w:t>
      </w:r>
      <w:r w:rsidR="00F76D6A">
        <w:t xml:space="preserve">examinations. We decide the optimal </w:t>
      </w:r>
      <w:r w:rsidR="00F76D6A" w:rsidRPr="00AE1C52">
        <w:rPr>
          <w:i/>
        </w:rPr>
        <w:t>B</w:t>
      </w:r>
      <w:r w:rsidR="00F76D6A">
        <w:t xml:space="preserve"> </w:t>
      </w:r>
      <w:r w:rsidR="00AE1C52" w:rsidRPr="00AE1C52">
        <w:t>experientially</w:t>
      </w:r>
      <w:r w:rsidR="00F76D6A">
        <w:t>.</w:t>
      </w:r>
    </w:p>
    <w:p w:rsidR="00F76D6A" w:rsidRDefault="005A687D" w:rsidP="00F76D6A">
      <w:pPr>
        <w:pStyle w:val="ParaNoInd"/>
        <w:rPr>
          <w:rFonts w:hint="eastAsia"/>
          <w:lang w:eastAsia="zh-CN"/>
        </w:rPr>
      </w:pPr>
      <w:r>
        <w:lastRenderedPageBreak/>
        <w:t>2)</w:t>
      </w:r>
      <w:r w:rsidR="00051454">
        <w:rPr>
          <w:rFonts w:hint="eastAsia"/>
          <w:lang w:eastAsia="zh-CN"/>
        </w:rPr>
        <w:t xml:space="preserve"> </w:t>
      </w:r>
      <w:r w:rsidR="00F76D6A">
        <w:t xml:space="preserve">Reducing byte-by-byte comparison between pattern and text. </w:t>
      </w:r>
      <w:r w:rsidR="00E776E7">
        <w:rPr>
          <w:rFonts w:hint="eastAsia"/>
          <w:lang w:eastAsia="zh-CN"/>
        </w:rPr>
        <w:t>EPSM</w:t>
      </w:r>
      <w:r w:rsidR="00F76D6A">
        <w:t xml:space="preserve"> uses a 32bit hash value to determine the entry of hash table and the entrance of byte-by-byte compari</w:t>
      </w:r>
      <w:r w:rsidR="008D047C">
        <w:t>son. Intuitively, taking</w:t>
      </w:r>
      <w:r w:rsidR="00A76992">
        <w:rPr>
          <w:rFonts w:hint="eastAsia"/>
          <w:lang w:eastAsia="zh-CN"/>
        </w:rPr>
        <w:t xml:space="preserve"> </w:t>
      </w:r>
      <w:r w:rsidR="00F76D6A">
        <w:t>bigger number</w:t>
      </w:r>
      <w:r w:rsidR="008A2EED">
        <w:rPr>
          <w:rFonts w:hint="eastAsia"/>
          <w:lang w:eastAsia="zh-CN"/>
        </w:rPr>
        <w:t>s</w:t>
      </w:r>
      <w:r w:rsidR="00F76D6A">
        <w:t xml:space="preserve"> as the </w:t>
      </w:r>
      <w:r w:rsidR="00E0363B">
        <w:t xml:space="preserve">byte-by-byte comparison </w:t>
      </w:r>
      <w:r w:rsidR="00F76D6A">
        <w:t xml:space="preserve">entrance condition will trigger less byte-by-byte comparison. We </w:t>
      </w:r>
      <w:r w:rsidR="00EF1CB7">
        <w:rPr>
          <w:rFonts w:hint="eastAsia"/>
          <w:lang w:eastAsia="zh-CN"/>
        </w:rPr>
        <w:t>introduce</w:t>
      </w:r>
      <w:r w:rsidR="00F327B8">
        <w:rPr>
          <w:rFonts w:hint="eastAsia"/>
          <w:lang w:eastAsia="zh-CN"/>
        </w:rPr>
        <w:t xml:space="preserve"> </w:t>
      </w:r>
      <w:r w:rsidR="0056112C">
        <w:rPr>
          <w:rFonts w:hint="eastAsia"/>
          <w:lang w:eastAsia="zh-CN"/>
        </w:rPr>
        <w:t>a</w:t>
      </w:r>
      <w:r w:rsidR="00F76D6A">
        <w:t xml:space="preserve"> 64bit numbers as the </w:t>
      </w:r>
      <w:r w:rsidR="00F61A86">
        <w:t xml:space="preserve">byte-by-byte </w:t>
      </w:r>
      <w:r w:rsidR="00F76D6A">
        <w:t xml:space="preserve">entrance condition. In practice, we add a new field </w:t>
      </w:r>
      <w:r w:rsidR="00F76D6A" w:rsidRPr="00C764E4">
        <w:rPr>
          <w:i/>
        </w:rPr>
        <w:t>fingerprint</w:t>
      </w:r>
      <w:r w:rsidR="008F0A7B">
        <w:t xml:space="preserve"> to</w:t>
      </w:r>
      <w:r w:rsidR="008F0A7B">
        <w:rPr>
          <w:rFonts w:hint="eastAsia"/>
          <w:lang w:eastAsia="zh-CN"/>
        </w:rPr>
        <w:t xml:space="preserve"> </w:t>
      </w:r>
      <w:r w:rsidR="00F76D6A">
        <w:t xml:space="preserve">the definition of </w:t>
      </w:r>
      <w:r w:rsidR="00703C76">
        <w:rPr>
          <w:rFonts w:hint="eastAsia"/>
          <w:lang w:eastAsia="zh-CN"/>
        </w:rPr>
        <w:t xml:space="preserve">the </w:t>
      </w:r>
      <w:r w:rsidR="008F0A7B">
        <w:rPr>
          <w:rFonts w:hint="eastAsia"/>
          <w:lang w:eastAsia="zh-CN"/>
        </w:rPr>
        <w:t xml:space="preserve">structure of </w:t>
      </w:r>
      <w:r w:rsidR="00ED677A">
        <w:rPr>
          <w:rFonts w:hint="eastAsia"/>
          <w:lang w:eastAsia="zh-CN"/>
        </w:rPr>
        <w:t xml:space="preserve">the </w:t>
      </w:r>
      <w:r w:rsidR="008F0A7B">
        <w:rPr>
          <w:rFonts w:hint="eastAsia"/>
          <w:lang w:eastAsia="zh-CN"/>
        </w:rPr>
        <w:t xml:space="preserve">hash table </w:t>
      </w:r>
      <w:r w:rsidR="00F76D6A">
        <w:t xml:space="preserve">node. These fingerprints are initialized during pre-processing phase. In searching phrase, before calling </w:t>
      </w:r>
      <w:proofErr w:type="spellStart"/>
      <w:r w:rsidR="00F76D6A" w:rsidRPr="00112D1E">
        <w:rPr>
          <w:i/>
        </w:rPr>
        <w:t>memcmp</w:t>
      </w:r>
      <w:proofErr w:type="spellEnd"/>
      <w:r w:rsidR="00F76D6A">
        <w:t xml:space="preserve"> to perform byte-by-byte comparison, the algorithm examine</w:t>
      </w:r>
      <w:r w:rsidR="005F1BF0">
        <w:rPr>
          <w:rFonts w:hint="eastAsia"/>
          <w:lang w:eastAsia="zh-CN"/>
        </w:rPr>
        <w:t>s</w:t>
      </w:r>
      <w:r w:rsidR="00F76D6A">
        <w:t xml:space="preserve"> the 64bit fingerprint of current window against that of the pattern. By this way, we avoid lots of </w:t>
      </w:r>
      <w:proofErr w:type="spellStart"/>
      <w:r w:rsidR="00155795" w:rsidRPr="00112D1E">
        <w:rPr>
          <w:i/>
        </w:rPr>
        <w:t>memcmp</w:t>
      </w:r>
      <w:proofErr w:type="spellEnd"/>
      <w:r w:rsidR="00155795">
        <w:t xml:space="preserve"> </w:t>
      </w:r>
      <w:r w:rsidR="00EE4BAB">
        <w:t>calls.</w:t>
      </w:r>
    </w:p>
    <w:p w:rsidR="00D83B8A" w:rsidRDefault="00D83B8A" w:rsidP="00341B9C">
      <w:pPr>
        <w:pStyle w:val="1"/>
        <w:spacing w:before="360"/>
        <w:rPr>
          <w:lang w:eastAsia="zh-CN"/>
        </w:rPr>
      </w:pPr>
      <w:r>
        <w:t>results</w:t>
      </w:r>
    </w:p>
    <w:p w:rsidR="00DD4352" w:rsidRDefault="00E5689B" w:rsidP="00DD4352">
      <w:pPr>
        <w:pStyle w:val="2"/>
        <w:spacing w:before="360"/>
        <w:ind w:left="547" w:hanging="547"/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 xml:space="preserve">xperimental </w:t>
      </w:r>
      <w:r w:rsidR="00DD4352">
        <w:rPr>
          <w:rFonts w:hint="eastAsia"/>
          <w:lang w:eastAsia="zh-CN"/>
        </w:rPr>
        <w:t>S</w:t>
      </w:r>
      <w:r w:rsidR="00DD4352" w:rsidRPr="00DD4352">
        <w:rPr>
          <w:rFonts w:hint="eastAsia"/>
        </w:rPr>
        <w:t>ettings</w:t>
      </w:r>
    </w:p>
    <w:p w:rsidR="00D83B8A" w:rsidRDefault="00E4565A" w:rsidP="00424BE6">
      <w:pPr>
        <w:pStyle w:val="ParaNoInd"/>
        <w:rPr>
          <w:lang w:eastAsia="zh-CN"/>
        </w:rPr>
      </w:pPr>
      <w:r>
        <w:rPr>
          <w:rFonts w:eastAsia="宋体" w:hint="eastAsia"/>
          <w:lang w:eastAsia="zh-CN"/>
        </w:rPr>
        <w:t>IEPSM</w:t>
      </w:r>
      <w:r w:rsidDel="00E4565A">
        <w:t xml:space="preserve"> </w:t>
      </w:r>
      <w:r w:rsidR="00424BE6">
        <w:t xml:space="preserve">was implemented using C. </w:t>
      </w:r>
      <w:r w:rsidR="00CF7BD2">
        <w:t>A</w:t>
      </w:r>
      <w:r w:rsidR="00424BE6">
        <w:t>ll</w:t>
      </w:r>
      <w:r w:rsidR="00424BE6">
        <w:rPr>
          <w:rFonts w:hint="eastAsia"/>
        </w:rPr>
        <w:t xml:space="preserve"> experiments </w:t>
      </w:r>
      <w:r w:rsidR="00424BE6">
        <w:t>were conducted on</w:t>
      </w:r>
      <w:r w:rsidR="00424BE6">
        <w:rPr>
          <w:rFonts w:hint="eastAsia"/>
        </w:rPr>
        <w:t xml:space="preserve"> a PC with Intel(R) Xeon </w:t>
      </w:r>
      <w:r w:rsidR="00424BE6">
        <w:t>E3-1230 V2</w:t>
      </w:r>
      <w:r w:rsidR="00424BE6">
        <w:rPr>
          <w:rFonts w:hint="eastAsia"/>
        </w:rPr>
        <w:t xml:space="preserve"> at</w:t>
      </w:r>
      <w:r w:rsidR="00424BE6" w:rsidRPr="0059543F">
        <w:t>3.30GHz</w:t>
      </w:r>
      <w:r w:rsidR="00424BE6">
        <w:rPr>
          <w:rFonts w:hint="eastAsia"/>
        </w:rPr>
        <w:t>,</w:t>
      </w:r>
      <w:r w:rsidR="00424BE6">
        <w:t xml:space="preserve"> 4G memory</w:t>
      </w:r>
      <w:r w:rsidR="00424BE6">
        <w:rPr>
          <w:rFonts w:hint="eastAsia"/>
        </w:rPr>
        <w:t xml:space="preserve">, </w:t>
      </w:r>
      <w:r w:rsidR="00424BE6">
        <w:t xml:space="preserve">running Linux Mint 13. The size of </w:t>
      </w:r>
      <w:r w:rsidR="00424BE6">
        <w:rPr>
          <w:rFonts w:hint="eastAsia"/>
        </w:rPr>
        <w:t xml:space="preserve">the </w:t>
      </w:r>
      <w:r w:rsidR="00424BE6">
        <w:t xml:space="preserve">hash table in </w:t>
      </w:r>
      <w:r w:rsidR="00CF7BD2">
        <w:t xml:space="preserve">IEPSM </w:t>
      </w:r>
      <w:r w:rsidR="00424BE6">
        <w:t xml:space="preserve">equals to </w:t>
      </w:r>
      <w:r w:rsidR="00424BE6">
        <w:rPr>
          <w:rFonts w:hint="eastAsia"/>
        </w:rPr>
        <w:t xml:space="preserve">that of </w:t>
      </w:r>
      <w:r w:rsidR="00B91308">
        <w:t>EPSM</w:t>
      </w:r>
      <w:r w:rsidR="00424BE6">
        <w:t xml:space="preserve"> algorithm, i.e.</w:t>
      </w:r>
      <w:r w:rsidR="00CF7BD2">
        <w:t>,</w:t>
      </w:r>
      <w:r w:rsidR="00424BE6">
        <w:t xml:space="preserve"> 2048.</w:t>
      </w:r>
    </w:p>
    <w:p w:rsidR="00BB7DB0" w:rsidRPr="002B0795" w:rsidRDefault="00A9257F" w:rsidP="00424BE6">
      <w:pPr>
        <w:pStyle w:val="ParaNoInd"/>
        <w:rPr>
          <w:highlight w:val="yellow"/>
          <w:lang w:eastAsia="zh-CN"/>
        </w:rPr>
      </w:pPr>
      <w:r>
        <w:rPr>
          <w:rFonts w:hint="eastAsia"/>
        </w:rPr>
        <w:t>We compare</w:t>
      </w:r>
      <w:r w:rsidR="00BF54B8">
        <w:rPr>
          <w:rFonts w:hint="eastAsia"/>
          <w:lang w:eastAsia="zh-CN"/>
        </w:rPr>
        <w:t>d</w:t>
      </w:r>
      <w:r>
        <w:rPr>
          <w:rFonts w:hint="eastAsia"/>
        </w:rPr>
        <w:t xml:space="preserve"> </w:t>
      </w:r>
      <w:r w:rsidR="00CF7BD2">
        <w:t>IEPSM</w:t>
      </w:r>
      <w:r>
        <w:rPr>
          <w:rFonts w:hint="eastAsia"/>
        </w:rPr>
        <w:t xml:space="preserve"> </w:t>
      </w:r>
      <w:r>
        <w:t xml:space="preserve">against five </w:t>
      </w:r>
      <w:r>
        <w:rPr>
          <w:rFonts w:hint="eastAsia"/>
        </w:rPr>
        <w:t xml:space="preserve">state-of-art </w:t>
      </w:r>
      <w:r>
        <w:t>string matching algorithms</w:t>
      </w:r>
      <w:r>
        <w:rPr>
          <w:rFonts w:hint="eastAsia"/>
        </w:rPr>
        <w:t xml:space="preserve">, </w:t>
      </w:r>
      <w:r w:rsidR="00CF7BD2">
        <w:t>viz.,</w:t>
      </w:r>
      <w:r>
        <w:rPr>
          <w:rFonts w:hint="eastAsia"/>
        </w:rPr>
        <w:t xml:space="preserve"> </w:t>
      </w:r>
      <w:proofErr w:type="spellStart"/>
      <w:r>
        <w:t>Tvsbs</w:t>
      </w:r>
      <w:proofErr w:type="spellEnd"/>
      <w:r w:rsidR="007663E8">
        <w:t xml:space="preserve"> (</w:t>
      </w:r>
      <w:proofErr w:type="spellStart"/>
      <w:r w:rsidR="007663E8">
        <w:t>Thathoo</w:t>
      </w:r>
      <w:proofErr w:type="spellEnd"/>
      <w:r w:rsidR="007663E8">
        <w:t xml:space="preserve">, </w:t>
      </w:r>
      <w:proofErr w:type="spellStart"/>
      <w:r w:rsidR="007663E8">
        <w:t>Virmani</w:t>
      </w:r>
      <w:proofErr w:type="spellEnd"/>
      <w:r w:rsidR="007663E8">
        <w:t xml:space="preserve">, </w:t>
      </w:r>
      <w:proofErr w:type="spellStart"/>
      <w:r w:rsidR="007663E8">
        <w:t>Lakshmi</w:t>
      </w:r>
      <w:proofErr w:type="spellEnd"/>
      <w:r w:rsidR="007663E8">
        <w:t xml:space="preserve">, </w:t>
      </w:r>
      <w:proofErr w:type="spellStart"/>
      <w:r w:rsidR="007663E8">
        <w:t>Balakrishnan</w:t>
      </w:r>
      <w:proofErr w:type="spellEnd"/>
      <w:r w:rsidR="007663E8">
        <w:t xml:space="preserve"> and </w:t>
      </w:r>
      <w:proofErr w:type="spellStart"/>
      <w:r w:rsidR="007663E8">
        <w:t>Sekar</w:t>
      </w:r>
      <w:proofErr w:type="spellEnd"/>
      <w:r w:rsidR="007663E8">
        <w:t>, 2006)</w:t>
      </w:r>
      <w:r>
        <w:t xml:space="preserve">, </w:t>
      </w:r>
      <w:proofErr w:type="spellStart"/>
      <w:r>
        <w:t>Ufndmq</w:t>
      </w:r>
      <w:proofErr w:type="spellEnd"/>
      <w:r w:rsidR="007663E8">
        <w:t xml:space="preserve"> (Durian, </w:t>
      </w:r>
      <w:proofErr w:type="spellStart"/>
      <w:r w:rsidR="007663E8">
        <w:t>Holub</w:t>
      </w:r>
      <w:proofErr w:type="spellEnd"/>
      <w:r w:rsidR="007663E8">
        <w:t xml:space="preserve">, </w:t>
      </w:r>
      <w:proofErr w:type="spellStart"/>
      <w:r w:rsidR="007663E8">
        <w:t>Peltola</w:t>
      </w:r>
      <w:proofErr w:type="spellEnd"/>
      <w:r w:rsidR="007663E8">
        <w:t xml:space="preserve"> and </w:t>
      </w:r>
      <w:proofErr w:type="spellStart"/>
      <w:r w:rsidR="007663E8">
        <w:t>Tarhio</w:t>
      </w:r>
      <w:proofErr w:type="spellEnd"/>
      <w:r w:rsidR="007663E8">
        <w:t>, 2009)</w:t>
      </w:r>
      <w:r>
        <w:t xml:space="preserve">, </w:t>
      </w:r>
      <w:proofErr w:type="spellStart"/>
      <w:r>
        <w:t>Hashq</w:t>
      </w:r>
      <w:proofErr w:type="spellEnd"/>
      <w:r w:rsidR="007663E8">
        <w:t xml:space="preserve"> (</w:t>
      </w:r>
      <w:proofErr w:type="spellStart"/>
      <w:r w:rsidR="007663E8">
        <w:t>Lecroq</w:t>
      </w:r>
      <w:proofErr w:type="spellEnd"/>
      <w:r w:rsidR="007663E8">
        <w:t>, 2007)</w:t>
      </w:r>
      <w:r>
        <w:t xml:space="preserve">, </w:t>
      </w:r>
      <w:proofErr w:type="spellStart"/>
      <w:r>
        <w:t>Fsbndmq</w:t>
      </w:r>
      <w:proofErr w:type="spellEnd"/>
      <w:r w:rsidR="007663E8">
        <w:t xml:space="preserve"> (</w:t>
      </w:r>
      <w:proofErr w:type="spellStart"/>
      <w:r w:rsidR="007663E8">
        <w:t>Peltola</w:t>
      </w:r>
      <w:proofErr w:type="spellEnd"/>
      <w:r w:rsidR="007663E8">
        <w:t xml:space="preserve"> and </w:t>
      </w:r>
      <w:proofErr w:type="spellStart"/>
      <w:r w:rsidR="007663E8">
        <w:t>Tarhio</w:t>
      </w:r>
      <w:proofErr w:type="spellEnd"/>
      <w:r w:rsidR="007663E8">
        <w:t>, 2011)</w:t>
      </w:r>
      <w:r>
        <w:t xml:space="preserve"> and </w:t>
      </w:r>
      <w:r w:rsidR="007301C2">
        <w:t>EPSM</w:t>
      </w:r>
      <w:r w:rsidR="007663E8">
        <w:t xml:space="preserve"> (Faro and </w:t>
      </w:r>
      <w:proofErr w:type="spellStart"/>
      <w:r w:rsidR="007663E8">
        <w:t>Kulekei</w:t>
      </w:r>
      <w:proofErr w:type="spellEnd"/>
      <w:r w:rsidR="007663E8">
        <w:t>, 2013)</w:t>
      </w:r>
      <w:r>
        <w:rPr>
          <w:rFonts w:hint="eastAsia"/>
        </w:rPr>
        <w:t>.</w:t>
      </w:r>
      <w:r>
        <w:t xml:space="preserve"> A</w:t>
      </w:r>
      <w:r>
        <w:rPr>
          <w:rFonts w:hint="eastAsia"/>
        </w:rPr>
        <w:t xml:space="preserve">ll the algorithms </w:t>
      </w:r>
      <w:r w:rsidR="007452EA">
        <w:t>were tested</w:t>
      </w:r>
      <w:r>
        <w:rPr>
          <w:rFonts w:hint="eastAsia"/>
        </w:rPr>
        <w:t xml:space="preserve"> on four </w:t>
      </w:r>
      <w:r w:rsidR="007452EA">
        <w:t>different</w:t>
      </w:r>
      <w:r w:rsidR="007452EA">
        <w:rPr>
          <w:rFonts w:hint="eastAsia"/>
        </w:rPr>
        <w:t xml:space="preserve"> </w:t>
      </w:r>
      <w:r>
        <w:rPr>
          <w:rFonts w:hint="eastAsia"/>
        </w:rPr>
        <w:t xml:space="preserve">data sets, </w:t>
      </w:r>
      <w:r w:rsidR="000B1616">
        <w:rPr>
          <w:rFonts w:hint="eastAsia"/>
          <w:lang w:eastAsia="zh-CN"/>
        </w:rPr>
        <w:t xml:space="preserve">i.e., </w:t>
      </w:r>
      <w:r w:rsidR="009611C6" w:rsidRPr="00281914">
        <w:rPr>
          <w:i/>
        </w:rPr>
        <w:t>Escherichia coli</w:t>
      </w:r>
      <w:r w:rsidR="009611C6">
        <w:rPr>
          <w:rFonts w:hint="eastAsia"/>
          <w:lang w:eastAsia="zh-CN"/>
        </w:rPr>
        <w:t xml:space="preserve">, </w:t>
      </w:r>
      <w:r w:rsidR="009611C6" w:rsidRPr="00281914">
        <w:rPr>
          <w:rFonts w:hint="eastAsia"/>
          <w:i/>
        </w:rPr>
        <w:t>Rice</w:t>
      </w:r>
      <w:r w:rsidR="009611C6">
        <w:rPr>
          <w:rFonts w:hint="eastAsia"/>
          <w:lang w:eastAsia="zh-CN"/>
        </w:rPr>
        <w:t xml:space="preserve">, </w:t>
      </w:r>
      <w:r w:rsidR="009611C6" w:rsidRPr="00281914">
        <w:rPr>
          <w:i/>
        </w:rPr>
        <w:t>human genome</w:t>
      </w:r>
      <w:r w:rsidR="009611C6">
        <w:rPr>
          <w:rFonts w:hint="eastAsia"/>
          <w:lang w:eastAsia="zh-CN"/>
        </w:rPr>
        <w:t xml:space="preserve">, </w:t>
      </w:r>
      <w:r w:rsidR="00DB4426" w:rsidRPr="00281914">
        <w:rPr>
          <w:i/>
        </w:rPr>
        <w:t xml:space="preserve">coli </w:t>
      </w:r>
      <w:r w:rsidR="009611C6" w:rsidRPr="00281914">
        <w:rPr>
          <w:i/>
        </w:rPr>
        <w:t>amino acid</w:t>
      </w:r>
      <w:r w:rsidR="00DB4426">
        <w:rPr>
          <w:rFonts w:hint="eastAsia"/>
          <w:lang w:eastAsia="zh-CN"/>
        </w:rPr>
        <w:t xml:space="preserve"> </w:t>
      </w:r>
      <w:r w:rsidR="007663E8">
        <w:rPr>
          <w:lang w:eastAsia="zh-CN"/>
        </w:rPr>
        <w:t>(</w:t>
      </w:r>
      <w:r w:rsidR="007663E8" w:rsidRPr="008D77F1">
        <w:rPr>
          <w:color w:val="FF0000"/>
          <w:lang w:eastAsia="zh-CN"/>
        </w:rPr>
        <w:t>ftp</w:t>
      </w:r>
      <w:r w:rsidR="0036766E">
        <w:rPr>
          <w:rFonts w:hint="eastAsia"/>
          <w:color w:val="FF0000"/>
          <w:lang w:eastAsia="zh-CN"/>
        </w:rPr>
        <w:t>？？？</w:t>
      </w:r>
      <w:r w:rsidR="00AF5755">
        <w:rPr>
          <w:rFonts w:hint="eastAsia"/>
          <w:color w:val="FF0000"/>
          <w:lang w:eastAsia="zh-CN"/>
        </w:rPr>
        <w:t>章老师</w:t>
      </w:r>
      <w:r w:rsidR="00437C63">
        <w:rPr>
          <w:rFonts w:hint="eastAsia"/>
          <w:color w:val="FF0000"/>
          <w:lang w:eastAsia="zh-CN"/>
        </w:rPr>
        <w:t>这个怎么</w:t>
      </w:r>
      <w:r w:rsidR="00777B7F">
        <w:rPr>
          <w:rFonts w:hint="eastAsia"/>
          <w:color w:val="FF0000"/>
          <w:lang w:eastAsia="zh-CN"/>
        </w:rPr>
        <w:t>给</w:t>
      </w:r>
      <w:r w:rsidR="007663E8">
        <w:rPr>
          <w:lang w:eastAsia="zh-CN"/>
        </w:rPr>
        <w:t>)</w:t>
      </w:r>
      <w:r>
        <w:rPr>
          <w:rFonts w:hint="eastAsia"/>
        </w:rPr>
        <w:t xml:space="preserve">. </w:t>
      </w:r>
      <w:r w:rsidR="00C85271" w:rsidRPr="002B0795">
        <w:rPr>
          <w:lang w:eastAsia="zh-CN"/>
        </w:rPr>
        <w:t>T</w:t>
      </w:r>
      <w:r w:rsidR="00C85271" w:rsidRPr="002B0795">
        <w:rPr>
          <w:rFonts w:hint="eastAsia"/>
          <w:lang w:eastAsia="zh-CN"/>
        </w:rPr>
        <w:t xml:space="preserve">he </w:t>
      </w:r>
      <w:r w:rsidR="00C85271" w:rsidRPr="002B0795">
        <w:rPr>
          <w:lang w:eastAsia="zh-CN"/>
        </w:rPr>
        <w:t>pattern string</w:t>
      </w:r>
      <w:r w:rsidR="007A489C">
        <w:rPr>
          <w:rFonts w:hint="eastAsia"/>
          <w:lang w:eastAsia="zh-CN"/>
        </w:rPr>
        <w:t>s</w:t>
      </w:r>
      <w:r w:rsidR="007A489C">
        <w:rPr>
          <w:lang w:eastAsia="zh-CN"/>
        </w:rPr>
        <w:t xml:space="preserve"> </w:t>
      </w:r>
      <w:r w:rsidR="00905103">
        <w:rPr>
          <w:rFonts w:hint="eastAsia"/>
          <w:lang w:eastAsia="zh-CN"/>
        </w:rPr>
        <w:t>were</w:t>
      </w:r>
      <w:r w:rsidR="00C85271" w:rsidRPr="002B0795">
        <w:rPr>
          <w:lang w:eastAsia="zh-CN"/>
        </w:rPr>
        <w:t xml:space="preserve"> randomly extracted from the text. </w:t>
      </w:r>
      <w:r w:rsidR="00905103">
        <w:rPr>
          <w:rFonts w:hint="eastAsia"/>
          <w:lang w:eastAsia="zh-CN"/>
        </w:rPr>
        <w:t xml:space="preserve"> </w:t>
      </w:r>
      <w:r w:rsidR="00905103">
        <w:rPr>
          <w:lang w:eastAsia="zh-CN"/>
        </w:rPr>
        <w:t>A</w:t>
      </w:r>
      <w:r w:rsidR="00905103">
        <w:rPr>
          <w:rFonts w:hint="eastAsia"/>
          <w:lang w:eastAsia="zh-CN"/>
        </w:rPr>
        <w:t xml:space="preserve">ll the </w:t>
      </w:r>
      <w:r w:rsidR="00905103">
        <w:rPr>
          <w:lang w:eastAsia="zh-CN"/>
        </w:rPr>
        <w:t>experiment</w:t>
      </w:r>
      <w:r w:rsidR="00905103">
        <w:rPr>
          <w:rFonts w:hint="eastAsia"/>
          <w:lang w:eastAsia="zh-CN"/>
        </w:rPr>
        <w:t xml:space="preserve"> were executed 10 times and the average results are recorded.</w:t>
      </w:r>
    </w:p>
    <w:p w:rsidR="00C07CAF" w:rsidRPr="00EE2704" w:rsidRDefault="00C07CAF" w:rsidP="00876A2B">
      <w:pPr>
        <w:pStyle w:val="2"/>
        <w:spacing w:before="360"/>
        <w:ind w:left="547" w:hanging="547"/>
      </w:pPr>
      <w:r>
        <w:t>O</w:t>
      </w:r>
      <w:r>
        <w:rPr>
          <w:rFonts w:hint="eastAsia"/>
        </w:rPr>
        <w:t>ptimal packed string size</w:t>
      </w:r>
    </w:p>
    <w:p w:rsidR="00F52DB7" w:rsidRDefault="00C07CAF" w:rsidP="00C07CAF">
      <w:pPr>
        <w:pStyle w:val="ParaNoInd"/>
        <w:rPr>
          <w:rFonts w:hint="eastAsia"/>
          <w:lang w:eastAsia="zh-CN"/>
        </w:rPr>
      </w:pPr>
      <w:r>
        <w:t>T</w:t>
      </w:r>
      <w:r>
        <w:rPr>
          <w:rFonts w:hint="eastAsia"/>
        </w:rPr>
        <w:t xml:space="preserve">he optimal </w:t>
      </w:r>
      <w:r w:rsidRPr="001D2BE6">
        <w:t>packed string size</w:t>
      </w:r>
      <w:r>
        <w:rPr>
          <w:rFonts w:hint="eastAsia"/>
        </w:rPr>
        <w:t xml:space="preserve"> is essential to the algorithm</w:t>
      </w:r>
      <w:r>
        <w:t>’</w:t>
      </w:r>
      <w:r>
        <w:rPr>
          <w:rFonts w:hint="eastAsia"/>
        </w:rPr>
        <w:t xml:space="preserve">s performance. </w:t>
      </w:r>
      <w:r w:rsidR="00291837">
        <w:rPr>
          <w:rFonts w:hint="eastAsia"/>
          <w:lang w:eastAsia="zh-CN"/>
        </w:rPr>
        <w:t>The</w:t>
      </w:r>
      <w:r>
        <w:rPr>
          <w:rFonts w:hint="eastAsia"/>
        </w:rPr>
        <w:t xml:space="preserve"> </w:t>
      </w:r>
      <w:r>
        <w:t>optimal</w:t>
      </w:r>
      <w:r>
        <w:rPr>
          <w:rFonts w:hint="eastAsia"/>
        </w:rPr>
        <w:t xml:space="preserve"> size would be affected by the length of pattern and the alphabet of the sequences. </w:t>
      </w:r>
      <w:r>
        <w:t>T</w:t>
      </w:r>
      <w:r>
        <w:rPr>
          <w:rFonts w:hint="eastAsia"/>
        </w:rPr>
        <w:t>o determine the optimal size, we tested</w:t>
      </w:r>
      <w:r>
        <w:t xml:space="preserve"> </w:t>
      </w:r>
      <w:r>
        <w:rPr>
          <w:rFonts w:hint="eastAsia"/>
        </w:rPr>
        <w:t>different</w:t>
      </w:r>
      <w:r w:rsidRPr="00EE2704">
        <w:t xml:space="preserve"> length</w:t>
      </w:r>
      <w:r w:rsidR="00BC74D4">
        <w:t>s</w:t>
      </w:r>
      <w:r w:rsidRPr="00EE2704">
        <w:t xml:space="preserve"> of packed string</w:t>
      </w:r>
      <w:r>
        <w:rPr>
          <w:rFonts w:hint="eastAsia"/>
        </w:rPr>
        <w:t xml:space="preserve"> on different pattern size</w:t>
      </w:r>
      <w:r w:rsidR="00BC74D4">
        <w:t>s</w:t>
      </w:r>
      <w:r>
        <w:rPr>
          <w:rFonts w:hint="eastAsia"/>
        </w:rPr>
        <w:t xml:space="preserve"> on different data sets</w:t>
      </w:r>
      <w:r w:rsidRPr="00EE2704">
        <w:t>.</w:t>
      </w:r>
      <w:r w:rsidR="004B57E5">
        <w:rPr>
          <w:rFonts w:hint="eastAsia"/>
          <w:lang w:eastAsia="zh-CN"/>
        </w:rPr>
        <w:t xml:space="preserve"> </w:t>
      </w:r>
      <w:r w:rsidR="008B63C9">
        <w:rPr>
          <w:lang w:eastAsia="zh-CN"/>
        </w:rPr>
        <w:t>A</w:t>
      </w:r>
      <w:r w:rsidR="008B63C9">
        <w:rPr>
          <w:rFonts w:hint="eastAsia"/>
          <w:lang w:eastAsia="zh-CN"/>
        </w:rPr>
        <w:t xml:space="preserve">ccording to the </w:t>
      </w:r>
      <w:r w:rsidR="008B63C9">
        <w:rPr>
          <w:rFonts w:hint="eastAsia"/>
        </w:rPr>
        <w:t>e</w:t>
      </w:r>
      <w:r w:rsidR="008B63C9" w:rsidRPr="00EE2704">
        <w:t>xperimental results</w:t>
      </w:r>
      <w:r w:rsidR="008B63C9">
        <w:rPr>
          <w:rFonts w:hint="eastAsia"/>
          <w:lang w:eastAsia="zh-CN"/>
        </w:rPr>
        <w:t>, t</w:t>
      </w:r>
      <w:r w:rsidR="00F52DB7">
        <w:rPr>
          <w:rFonts w:hint="eastAsia"/>
          <w:lang w:eastAsia="zh-CN"/>
        </w:rPr>
        <w:t xml:space="preserve">he optimal </w:t>
      </w:r>
      <w:r w:rsidR="008B63C9" w:rsidRPr="001D2BE6">
        <w:t>packed string size</w:t>
      </w:r>
      <w:r w:rsidR="00BA45F9">
        <w:rPr>
          <w:rFonts w:hint="eastAsia"/>
          <w:lang w:eastAsia="zh-CN"/>
        </w:rPr>
        <w:t>s</w:t>
      </w:r>
      <w:r w:rsidR="008B63C9">
        <w:rPr>
          <w:rFonts w:hint="eastAsia"/>
          <w:lang w:eastAsia="zh-CN"/>
        </w:rPr>
        <w:t xml:space="preserve"> </w:t>
      </w:r>
      <w:r w:rsidR="00BB677D">
        <w:rPr>
          <w:rFonts w:hint="eastAsia"/>
          <w:lang w:eastAsia="zh-CN"/>
        </w:rPr>
        <w:t>are</w:t>
      </w:r>
      <w:r w:rsidR="008B63C9">
        <w:rPr>
          <w:rFonts w:hint="eastAsia"/>
          <w:lang w:eastAsia="zh-CN"/>
        </w:rPr>
        <w:t xml:space="preserve"> as follows</w:t>
      </w:r>
      <w:r w:rsidR="00665D50">
        <w:rPr>
          <w:rFonts w:hint="eastAsia"/>
          <w:lang w:eastAsia="zh-CN"/>
        </w:rPr>
        <w:t>, which will b</w:t>
      </w:r>
      <w:r w:rsidR="00887718">
        <w:rPr>
          <w:rFonts w:hint="eastAsia"/>
          <w:lang w:eastAsia="zh-CN"/>
        </w:rPr>
        <w:t xml:space="preserve">e used in </w:t>
      </w:r>
      <w:r w:rsidR="0083142F">
        <w:rPr>
          <w:rFonts w:hint="eastAsia"/>
          <w:lang w:eastAsia="zh-CN"/>
        </w:rPr>
        <w:t xml:space="preserve">the </w:t>
      </w:r>
      <w:r w:rsidR="00887718">
        <w:rPr>
          <w:rFonts w:hint="eastAsia"/>
          <w:lang w:eastAsia="zh-CN"/>
        </w:rPr>
        <w:t>following experiments</w:t>
      </w:r>
      <w:r w:rsidR="008B63C9">
        <w:rPr>
          <w:rFonts w:hint="eastAsia"/>
          <w:lang w:eastAsia="zh-CN"/>
        </w:rPr>
        <w:t>.</w:t>
      </w:r>
    </w:p>
    <w:tbl>
      <w:tblPr>
        <w:tblStyle w:val="af"/>
        <w:tblW w:w="0" w:type="auto"/>
        <w:tblLook w:val="04A0"/>
      </w:tblPr>
      <w:tblGrid>
        <w:gridCol w:w="725"/>
        <w:gridCol w:w="725"/>
        <w:gridCol w:w="725"/>
        <w:gridCol w:w="726"/>
        <w:gridCol w:w="726"/>
        <w:gridCol w:w="726"/>
        <w:gridCol w:w="726"/>
      </w:tblGrid>
      <w:tr w:rsidR="0095014F" w:rsidTr="0095014F">
        <w:tc>
          <w:tcPr>
            <w:tcW w:w="725" w:type="dxa"/>
          </w:tcPr>
          <w:p w:rsidR="0095014F" w:rsidRDefault="0095014F" w:rsidP="00C07CAF">
            <w:pPr>
              <w:pStyle w:val="ParaNoInd"/>
              <w:rPr>
                <w:rFonts w:hint="eastAsia"/>
                <w:lang w:eastAsia="zh-CN"/>
              </w:rPr>
            </w:pPr>
          </w:p>
        </w:tc>
        <w:tc>
          <w:tcPr>
            <w:tcW w:w="725" w:type="dxa"/>
          </w:tcPr>
          <w:p w:rsidR="0095014F" w:rsidRDefault="0095014F" w:rsidP="00C07CAF">
            <w:pPr>
              <w:pStyle w:val="ParaNoInd"/>
              <w:rPr>
                <w:rFonts w:hint="eastAsia"/>
                <w:lang w:eastAsia="zh-CN"/>
              </w:rPr>
            </w:pPr>
          </w:p>
        </w:tc>
        <w:tc>
          <w:tcPr>
            <w:tcW w:w="725" w:type="dxa"/>
          </w:tcPr>
          <w:p w:rsidR="0095014F" w:rsidRDefault="0095014F" w:rsidP="00C07CAF">
            <w:pPr>
              <w:pStyle w:val="ParaNoInd"/>
              <w:rPr>
                <w:rFonts w:hint="eastAsia"/>
                <w:lang w:eastAsia="zh-CN"/>
              </w:rPr>
            </w:pPr>
          </w:p>
        </w:tc>
        <w:tc>
          <w:tcPr>
            <w:tcW w:w="726" w:type="dxa"/>
          </w:tcPr>
          <w:p w:rsidR="0095014F" w:rsidRDefault="0095014F" w:rsidP="00C07CAF">
            <w:pPr>
              <w:pStyle w:val="ParaNoInd"/>
              <w:rPr>
                <w:rFonts w:hint="eastAsia"/>
                <w:lang w:eastAsia="zh-CN"/>
              </w:rPr>
            </w:pPr>
          </w:p>
        </w:tc>
        <w:tc>
          <w:tcPr>
            <w:tcW w:w="726" w:type="dxa"/>
          </w:tcPr>
          <w:p w:rsidR="0095014F" w:rsidRDefault="0095014F" w:rsidP="00C07CAF">
            <w:pPr>
              <w:pStyle w:val="ParaNoInd"/>
              <w:rPr>
                <w:rFonts w:hint="eastAsia"/>
                <w:lang w:eastAsia="zh-CN"/>
              </w:rPr>
            </w:pPr>
          </w:p>
        </w:tc>
        <w:tc>
          <w:tcPr>
            <w:tcW w:w="726" w:type="dxa"/>
          </w:tcPr>
          <w:p w:rsidR="0095014F" w:rsidRDefault="0095014F" w:rsidP="00C07CAF">
            <w:pPr>
              <w:pStyle w:val="ParaNoInd"/>
              <w:rPr>
                <w:rFonts w:hint="eastAsia"/>
                <w:lang w:eastAsia="zh-CN"/>
              </w:rPr>
            </w:pPr>
          </w:p>
        </w:tc>
        <w:tc>
          <w:tcPr>
            <w:tcW w:w="726" w:type="dxa"/>
          </w:tcPr>
          <w:p w:rsidR="0095014F" w:rsidRDefault="0095014F" w:rsidP="00C07CAF">
            <w:pPr>
              <w:pStyle w:val="ParaNoInd"/>
              <w:rPr>
                <w:rFonts w:hint="eastAsia"/>
                <w:lang w:eastAsia="zh-CN"/>
              </w:rPr>
            </w:pPr>
          </w:p>
        </w:tc>
      </w:tr>
      <w:tr w:rsidR="0095014F" w:rsidTr="0095014F">
        <w:tc>
          <w:tcPr>
            <w:tcW w:w="725" w:type="dxa"/>
          </w:tcPr>
          <w:p w:rsidR="0095014F" w:rsidRDefault="0095014F" w:rsidP="00C07CAF">
            <w:pPr>
              <w:pStyle w:val="ParaNoInd"/>
              <w:rPr>
                <w:rFonts w:hint="eastAsia"/>
                <w:lang w:eastAsia="zh-CN"/>
              </w:rPr>
            </w:pPr>
          </w:p>
        </w:tc>
        <w:tc>
          <w:tcPr>
            <w:tcW w:w="725" w:type="dxa"/>
          </w:tcPr>
          <w:p w:rsidR="0095014F" w:rsidRDefault="0095014F" w:rsidP="00C07CAF">
            <w:pPr>
              <w:pStyle w:val="ParaNoInd"/>
              <w:rPr>
                <w:rFonts w:hint="eastAsia"/>
                <w:lang w:eastAsia="zh-CN"/>
              </w:rPr>
            </w:pPr>
          </w:p>
        </w:tc>
        <w:tc>
          <w:tcPr>
            <w:tcW w:w="725" w:type="dxa"/>
          </w:tcPr>
          <w:p w:rsidR="0095014F" w:rsidRDefault="0095014F" w:rsidP="00C07CAF">
            <w:pPr>
              <w:pStyle w:val="ParaNoInd"/>
              <w:rPr>
                <w:rFonts w:hint="eastAsia"/>
                <w:lang w:eastAsia="zh-CN"/>
              </w:rPr>
            </w:pPr>
          </w:p>
        </w:tc>
        <w:tc>
          <w:tcPr>
            <w:tcW w:w="726" w:type="dxa"/>
          </w:tcPr>
          <w:p w:rsidR="0095014F" w:rsidRDefault="0095014F" w:rsidP="00C07CAF">
            <w:pPr>
              <w:pStyle w:val="ParaNoInd"/>
              <w:rPr>
                <w:rFonts w:hint="eastAsia"/>
                <w:lang w:eastAsia="zh-CN"/>
              </w:rPr>
            </w:pPr>
          </w:p>
        </w:tc>
        <w:tc>
          <w:tcPr>
            <w:tcW w:w="726" w:type="dxa"/>
          </w:tcPr>
          <w:p w:rsidR="0095014F" w:rsidRDefault="0095014F" w:rsidP="00C07CAF">
            <w:pPr>
              <w:pStyle w:val="ParaNoInd"/>
              <w:rPr>
                <w:rFonts w:hint="eastAsia"/>
                <w:lang w:eastAsia="zh-CN"/>
              </w:rPr>
            </w:pPr>
          </w:p>
        </w:tc>
        <w:tc>
          <w:tcPr>
            <w:tcW w:w="726" w:type="dxa"/>
          </w:tcPr>
          <w:p w:rsidR="0095014F" w:rsidRDefault="0095014F" w:rsidP="00C07CAF">
            <w:pPr>
              <w:pStyle w:val="ParaNoInd"/>
              <w:rPr>
                <w:rFonts w:hint="eastAsia"/>
                <w:lang w:eastAsia="zh-CN"/>
              </w:rPr>
            </w:pPr>
          </w:p>
        </w:tc>
        <w:tc>
          <w:tcPr>
            <w:tcW w:w="726" w:type="dxa"/>
          </w:tcPr>
          <w:p w:rsidR="0095014F" w:rsidRDefault="0095014F" w:rsidP="00C07CAF">
            <w:pPr>
              <w:pStyle w:val="ParaNoInd"/>
              <w:rPr>
                <w:rFonts w:hint="eastAsia"/>
                <w:lang w:eastAsia="zh-CN"/>
              </w:rPr>
            </w:pPr>
          </w:p>
        </w:tc>
      </w:tr>
      <w:tr w:rsidR="0095014F" w:rsidTr="0095014F">
        <w:tc>
          <w:tcPr>
            <w:tcW w:w="725" w:type="dxa"/>
          </w:tcPr>
          <w:p w:rsidR="0095014F" w:rsidRDefault="0095014F" w:rsidP="00C07CAF">
            <w:pPr>
              <w:pStyle w:val="ParaNoInd"/>
              <w:rPr>
                <w:rFonts w:hint="eastAsia"/>
                <w:lang w:eastAsia="zh-CN"/>
              </w:rPr>
            </w:pPr>
          </w:p>
        </w:tc>
        <w:tc>
          <w:tcPr>
            <w:tcW w:w="725" w:type="dxa"/>
          </w:tcPr>
          <w:p w:rsidR="0095014F" w:rsidRDefault="0095014F" w:rsidP="00C07CAF">
            <w:pPr>
              <w:pStyle w:val="ParaNoInd"/>
              <w:rPr>
                <w:rFonts w:hint="eastAsia"/>
                <w:lang w:eastAsia="zh-CN"/>
              </w:rPr>
            </w:pPr>
          </w:p>
        </w:tc>
        <w:tc>
          <w:tcPr>
            <w:tcW w:w="725" w:type="dxa"/>
          </w:tcPr>
          <w:p w:rsidR="0095014F" w:rsidRDefault="0095014F" w:rsidP="00C07CAF">
            <w:pPr>
              <w:pStyle w:val="ParaNoInd"/>
              <w:rPr>
                <w:rFonts w:hint="eastAsia"/>
                <w:lang w:eastAsia="zh-CN"/>
              </w:rPr>
            </w:pPr>
          </w:p>
        </w:tc>
        <w:tc>
          <w:tcPr>
            <w:tcW w:w="726" w:type="dxa"/>
          </w:tcPr>
          <w:p w:rsidR="0095014F" w:rsidRDefault="0095014F" w:rsidP="00C07CAF">
            <w:pPr>
              <w:pStyle w:val="ParaNoInd"/>
              <w:rPr>
                <w:rFonts w:hint="eastAsia"/>
                <w:lang w:eastAsia="zh-CN"/>
              </w:rPr>
            </w:pPr>
          </w:p>
        </w:tc>
        <w:tc>
          <w:tcPr>
            <w:tcW w:w="726" w:type="dxa"/>
          </w:tcPr>
          <w:p w:rsidR="0095014F" w:rsidRDefault="0095014F" w:rsidP="00C07CAF">
            <w:pPr>
              <w:pStyle w:val="ParaNoInd"/>
              <w:rPr>
                <w:rFonts w:hint="eastAsia"/>
                <w:lang w:eastAsia="zh-CN"/>
              </w:rPr>
            </w:pPr>
          </w:p>
        </w:tc>
        <w:tc>
          <w:tcPr>
            <w:tcW w:w="726" w:type="dxa"/>
          </w:tcPr>
          <w:p w:rsidR="0095014F" w:rsidRDefault="0095014F" w:rsidP="00C07CAF">
            <w:pPr>
              <w:pStyle w:val="ParaNoInd"/>
              <w:rPr>
                <w:rFonts w:hint="eastAsia"/>
                <w:lang w:eastAsia="zh-CN"/>
              </w:rPr>
            </w:pPr>
          </w:p>
        </w:tc>
        <w:tc>
          <w:tcPr>
            <w:tcW w:w="726" w:type="dxa"/>
          </w:tcPr>
          <w:p w:rsidR="0095014F" w:rsidRDefault="0095014F" w:rsidP="00C07CAF">
            <w:pPr>
              <w:pStyle w:val="ParaNoInd"/>
              <w:rPr>
                <w:rFonts w:hint="eastAsia"/>
                <w:lang w:eastAsia="zh-CN"/>
              </w:rPr>
            </w:pPr>
          </w:p>
        </w:tc>
      </w:tr>
    </w:tbl>
    <w:p w:rsidR="008B63C9" w:rsidRDefault="00A56520" w:rsidP="00C07CAF">
      <w:pPr>
        <w:pStyle w:val="ParaNoInd"/>
        <w:rPr>
          <w:rFonts w:hint="eastAsia"/>
          <w:lang w:eastAsia="zh-CN"/>
        </w:rPr>
      </w:pPr>
      <w:r>
        <w:rPr>
          <w:rFonts w:hint="eastAsia"/>
          <w:lang w:eastAsia="zh-CN"/>
        </w:rPr>
        <w:t>用表格列出优化的参数。</w:t>
      </w:r>
    </w:p>
    <w:p w:rsidR="00876A2B" w:rsidRPr="00876A2B" w:rsidRDefault="00876A2B" w:rsidP="00876A2B">
      <w:pPr>
        <w:pStyle w:val="2"/>
        <w:spacing w:before="360"/>
        <w:ind w:left="547" w:hanging="547"/>
      </w:pPr>
      <w:r w:rsidRPr="00876A2B">
        <w:t>Efficiency</w:t>
      </w:r>
    </w:p>
    <w:p w:rsidR="00B31090" w:rsidRDefault="00BC74D4" w:rsidP="00876A2B">
      <w:pPr>
        <w:pStyle w:val="ParaNoInd"/>
      </w:pPr>
      <w:r>
        <w:t xml:space="preserve">We evaluated IEPSM by comparing it to five different algorithms </w:t>
      </w:r>
      <w:r w:rsidR="00876A2B">
        <w:t xml:space="preserve">on </w:t>
      </w:r>
      <w:r>
        <w:t xml:space="preserve">four </w:t>
      </w:r>
      <w:r w:rsidR="00A61E67">
        <w:rPr>
          <w:rFonts w:hint="eastAsia"/>
          <w:lang w:eastAsia="zh-CN"/>
        </w:rPr>
        <w:t>data</w:t>
      </w:r>
      <w:r>
        <w:rPr>
          <w:lang w:eastAsia="zh-CN"/>
        </w:rPr>
        <w:t xml:space="preserve"> </w:t>
      </w:r>
      <w:r w:rsidR="00A61E67">
        <w:rPr>
          <w:rFonts w:hint="eastAsia"/>
          <w:lang w:eastAsia="zh-CN"/>
        </w:rPr>
        <w:t>sets</w:t>
      </w:r>
      <w:r w:rsidR="00876A2B" w:rsidRPr="004F7202">
        <w:t>.</w:t>
      </w:r>
      <w:r w:rsidR="00876A2B" w:rsidRPr="003E3DE6">
        <w:t xml:space="preserve"> </w:t>
      </w:r>
      <w:r w:rsidR="00876A2B">
        <w:t xml:space="preserve">It is </w:t>
      </w:r>
      <w:r w:rsidR="00876A2B">
        <w:rPr>
          <w:rFonts w:hint="eastAsia"/>
        </w:rPr>
        <w:t>evident</w:t>
      </w:r>
      <w:r w:rsidR="00876A2B">
        <w:t xml:space="preserve"> </w:t>
      </w:r>
      <w:r w:rsidR="00876A2B">
        <w:rPr>
          <w:rFonts w:hint="eastAsia"/>
        </w:rPr>
        <w:t xml:space="preserve">that </w:t>
      </w:r>
      <w:r w:rsidR="008016ED">
        <w:t>across</w:t>
      </w:r>
      <w:r w:rsidR="008016ED">
        <w:rPr>
          <w:rFonts w:hint="eastAsia"/>
        </w:rPr>
        <w:t xml:space="preserve"> </w:t>
      </w:r>
      <w:r w:rsidR="00876A2B">
        <w:rPr>
          <w:rFonts w:hint="eastAsia"/>
        </w:rPr>
        <w:t xml:space="preserve">all </w:t>
      </w:r>
      <w:r w:rsidR="008016ED">
        <w:t>tested</w:t>
      </w:r>
      <w:r w:rsidR="00876A2B">
        <w:rPr>
          <w:rFonts w:hint="eastAsia"/>
        </w:rPr>
        <w:t xml:space="preserve"> </w:t>
      </w:r>
      <w:r w:rsidR="00583E98">
        <w:rPr>
          <w:rFonts w:hint="eastAsia"/>
          <w:lang w:eastAsia="zh-CN"/>
        </w:rPr>
        <w:t>data</w:t>
      </w:r>
      <w:r w:rsidR="008016ED">
        <w:rPr>
          <w:lang w:eastAsia="zh-CN"/>
        </w:rPr>
        <w:t xml:space="preserve"> </w:t>
      </w:r>
      <w:r w:rsidR="00583E98">
        <w:rPr>
          <w:rFonts w:hint="eastAsia"/>
          <w:lang w:eastAsia="zh-CN"/>
        </w:rPr>
        <w:t>sets</w:t>
      </w:r>
      <w:r w:rsidR="008016ED">
        <w:rPr>
          <w:lang w:eastAsia="zh-CN"/>
        </w:rPr>
        <w:t>,</w:t>
      </w:r>
      <w:r w:rsidR="00876A2B">
        <w:rPr>
          <w:rFonts w:hint="eastAsia"/>
        </w:rPr>
        <w:t xml:space="preserve"> </w:t>
      </w:r>
      <w:r w:rsidR="008016ED">
        <w:t>IEPSM outperforms other algorithms by achieving less matching time</w:t>
      </w:r>
      <w:r w:rsidR="00876A2B">
        <w:t>.</w:t>
      </w:r>
      <w:ins w:id="0" w:author="王力" w:date="2014-11-24T11:24:00Z">
        <w:r w:rsidR="00E805D6" w:rsidRPr="00E805D6">
          <w:rPr>
            <w:noProof/>
            <w:lang w:eastAsia="zh-CN"/>
          </w:rPr>
          <w:t xml:space="preserve"> </w:t>
        </w:r>
      </w:ins>
      <w:r w:rsidR="00C130E5">
        <w:rPr>
          <w:noProof/>
          <w:lang w:eastAsia="zh-CN"/>
        </w:rPr>
        <w:t>T</w:t>
      </w:r>
      <w:r w:rsidR="00C130E5">
        <w:rPr>
          <w:rFonts w:hint="eastAsia"/>
          <w:noProof/>
          <w:lang w:eastAsia="zh-CN"/>
        </w:rPr>
        <w:t xml:space="preserve">he result on </w:t>
      </w:r>
      <w:r w:rsidR="00C130E5" w:rsidRPr="00D56D80">
        <w:rPr>
          <w:lang w:eastAsia="zh-CN"/>
        </w:rPr>
        <w:t>human nucleotide and human protein</w:t>
      </w:r>
      <w:r w:rsidR="00C130E5">
        <w:rPr>
          <w:rFonts w:hint="eastAsia"/>
          <w:lang w:eastAsia="zh-CN"/>
        </w:rPr>
        <w:t xml:space="preserve"> </w:t>
      </w:r>
    </w:p>
    <w:p w:rsidR="00F46272" w:rsidRDefault="00F46272" w:rsidP="00317951">
      <w:pPr>
        <w:pStyle w:val="ParaNoInd"/>
        <w:spacing w:line="240" w:lineRule="auto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96640" behindDoc="0" locked="0" layoutInCell="1" allowOverlap="1">
            <wp:simplePos x="0" y="0"/>
            <wp:positionH relativeFrom="column">
              <wp:posOffset>1501775</wp:posOffset>
            </wp:positionH>
            <wp:positionV relativeFrom="paragraph">
              <wp:posOffset>83185</wp:posOffset>
            </wp:positionV>
            <wp:extent cx="1506855" cy="899795"/>
            <wp:effectExtent l="19050" t="0" r="0" b="0"/>
            <wp:wrapNone/>
            <wp:docPr id="2" name="图片 2" descr="E:\Documents\human_dn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\human_dna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lang w:eastAsia="zh-CN"/>
        </w:rPr>
        <w:drawing>
          <wp:anchor distT="0" distB="0" distL="114300" distR="114300" simplePos="0" relativeHeight="25169766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83185</wp:posOffset>
            </wp:positionV>
            <wp:extent cx="1474470" cy="899795"/>
            <wp:effectExtent l="19050" t="0" r="0" b="0"/>
            <wp:wrapNone/>
            <wp:docPr id="3" name="图片 3" descr="E:\Documents\human_dn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ocuments\human_dna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6272" w:rsidRDefault="00F46272" w:rsidP="00317951">
      <w:pPr>
        <w:pStyle w:val="ParaNoInd"/>
        <w:spacing w:line="240" w:lineRule="auto"/>
        <w:rPr>
          <w:rFonts w:hint="eastAsia"/>
          <w:lang w:eastAsia="zh-CN"/>
        </w:rPr>
      </w:pPr>
    </w:p>
    <w:p w:rsidR="00F46272" w:rsidRDefault="00F46272" w:rsidP="00317951">
      <w:pPr>
        <w:pStyle w:val="ParaNoInd"/>
        <w:spacing w:line="240" w:lineRule="auto"/>
        <w:rPr>
          <w:rFonts w:hint="eastAsia"/>
          <w:lang w:eastAsia="zh-CN"/>
        </w:rPr>
      </w:pPr>
    </w:p>
    <w:p w:rsidR="00F46272" w:rsidRDefault="00F46272" w:rsidP="00317951">
      <w:pPr>
        <w:pStyle w:val="ParaNoInd"/>
        <w:spacing w:line="240" w:lineRule="auto"/>
        <w:rPr>
          <w:rFonts w:hint="eastAsia"/>
          <w:lang w:eastAsia="zh-CN"/>
        </w:rPr>
      </w:pPr>
    </w:p>
    <w:p w:rsidR="00F46272" w:rsidRDefault="00F46272" w:rsidP="00317951">
      <w:pPr>
        <w:pStyle w:val="ParaNoInd"/>
        <w:spacing w:line="240" w:lineRule="auto"/>
        <w:rPr>
          <w:rFonts w:hint="eastAsia"/>
          <w:lang w:eastAsia="zh-CN"/>
        </w:rPr>
      </w:pPr>
    </w:p>
    <w:p w:rsidR="00F46272" w:rsidRDefault="00F46272" w:rsidP="00317951">
      <w:pPr>
        <w:pStyle w:val="ParaNoInd"/>
        <w:spacing w:line="240" w:lineRule="auto"/>
        <w:rPr>
          <w:rFonts w:hint="eastAsia"/>
          <w:lang w:eastAsia="zh-CN"/>
        </w:rPr>
      </w:pPr>
    </w:p>
    <w:p w:rsidR="00A96764" w:rsidRDefault="00A96764" w:rsidP="00317951">
      <w:pPr>
        <w:pStyle w:val="ParaNoInd"/>
        <w:spacing w:line="240" w:lineRule="auto"/>
        <w:rPr>
          <w:lang w:eastAsia="zh-CN"/>
        </w:rPr>
      </w:pPr>
    </w:p>
    <w:p w:rsidR="002F4BD7" w:rsidRDefault="00F95C05" w:rsidP="006B545F">
      <w:pPr>
        <w:pStyle w:val="ParaNoInd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Fig.1.</w:t>
      </w:r>
      <w:r w:rsidR="002F4BD7">
        <w:rPr>
          <w:rFonts w:hint="eastAsia"/>
          <w:lang w:eastAsia="zh-CN"/>
        </w:rPr>
        <w:t xml:space="preserve"> </w:t>
      </w:r>
      <w:r w:rsidR="00E626D0">
        <w:rPr>
          <w:lang w:eastAsia="zh-CN"/>
        </w:rPr>
        <w:t xml:space="preserve">Comparisons of IEPSM against five popular algorithms </w:t>
      </w:r>
      <w:r w:rsidR="002F4BD7">
        <w:t xml:space="preserve">on </w:t>
      </w:r>
      <w:r w:rsidR="00D56D80" w:rsidRPr="00D56D80">
        <w:rPr>
          <w:lang w:eastAsia="zh-CN"/>
        </w:rPr>
        <w:t>human nucleotide and human protein</w:t>
      </w:r>
      <w:r w:rsidR="004C4A3A">
        <w:rPr>
          <w:rFonts w:hint="eastAsia"/>
          <w:lang w:eastAsia="zh-CN"/>
        </w:rPr>
        <w:t>.</w:t>
      </w:r>
    </w:p>
    <w:p w:rsidR="0095682A" w:rsidRDefault="0095682A" w:rsidP="00876A2B">
      <w:pPr>
        <w:pStyle w:val="ParaNoInd"/>
      </w:pPr>
    </w:p>
    <w:p w:rsidR="001632AF" w:rsidRDefault="00876A2B" w:rsidP="00876A2B">
      <w:pPr>
        <w:pStyle w:val="ParaNoInd"/>
        <w:rPr>
          <w:rFonts w:hint="eastAsia"/>
          <w:lang w:eastAsia="zh-CN"/>
        </w:rPr>
      </w:pPr>
      <w:r w:rsidRPr="001D1BD7">
        <w:t xml:space="preserve">When </w:t>
      </w:r>
      <w:r w:rsidR="008A35C3" w:rsidRPr="001D1BD7">
        <w:rPr>
          <w:rFonts w:hint="eastAsia"/>
          <w:lang w:eastAsia="zh-CN"/>
        </w:rPr>
        <w:t>pattern strings</w:t>
      </w:r>
      <w:r w:rsidR="002B6E0E" w:rsidRPr="001D1BD7">
        <w:rPr>
          <w:rFonts w:hint="eastAsia"/>
          <w:lang w:eastAsia="zh-CN"/>
        </w:rPr>
        <w:t xml:space="preserve"> </w:t>
      </w:r>
      <w:r w:rsidR="008A35C3" w:rsidRPr="001D1BD7">
        <w:rPr>
          <w:rFonts w:hint="eastAsia"/>
          <w:lang w:eastAsia="zh-CN"/>
        </w:rPr>
        <w:t>are</w:t>
      </w:r>
      <w:r w:rsidR="002B6E0E" w:rsidRPr="001D1BD7">
        <w:rPr>
          <w:rFonts w:hint="eastAsia"/>
          <w:lang w:eastAsia="zh-CN"/>
        </w:rPr>
        <w:t xml:space="preserve"> </w:t>
      </w:r>
      <w:r w:rsidR="00083E85" w:rsidRPr="001D1BD7">
        <w:rPr>
          <w:rFonts w:hint="eastAsia"/>
          <w:lang w:eastAsia="zh-CN"/>
        </w:rPr>
        <w:t>long</w:t>
      </w:r>
      <w:r w:rsidR="002B6E0E" w:rsidRPr="001D1BD7">
        <w:rPr>
          <w:rFonts w:hint="eastAsia"/>
          <w:lang w:eastAsia="zh-CN"/>
        </w:rPr>
        <w:t xml:space="preserve"> enough</w:t>
      </w:r>
      <w:r w:rsidR="0041012C" w:rsidRPr="001D1BD7">
        <w:rPr>
          <w:rFonts w:hint="eastAsia"/>
          <w:lang w:eastAsia="zh-CN"/>
        </w:rPr>
        <w:t xml:space="preserve"> so</w:t>
      </w:r>
      <w:r w:rsidR="002B6E0E" w:rsidRPr="001D1BD7">
        <w:rPr>
          <w:rFonts w:hint="eastAsia"/>
          <w:lang w:eastAsia="zh-CN"/>
        </w:rPr>
        <w:t xml:space="preserve"> that</w:t>
      </w:r>
      <w:r w:rsidRPr="001D1BD7">
        <w:t xml:space="preserve"> </w:t>
      </w:r>
      <w:r w:rsidR="009050A8" w:rsidRPr="001D1BD7">
        <w:t>IEPSM</w:t>
      </w:r>
      <w:r w:rsidRPr="001D1BD7">
        <w:t xml:space="preserve"> </w:t>
      </w:r>
      <w:r w:rsidR="00857D33" w:rsidRPr="001D1BD7">
        <w:t xml:space="preserve">and EPSM </w:t>
      </w:r>
      <w:r w:rsidRPr="001D1BD7">
        <w:t>take the same size o</w:t>
      </w:r>
      <w:r w:rsidRPr="006C6D8A">
        <w:t>f</w:t>
      </w:r>
      <w:r w:rsidR="00B86D24">
        <w:t xml:space="preserve"> packed string</w:t>
      </w:r>
      <w:r w:rsidR="00B86D24">
        <w:rPr>
          <w:rFonts w:hint="eastAsia"/>
          <w:lang w:eastAsia="zh-CN"/>
        </w:rPr>
        <w:t>,</w:t>
      </w:r>
      <w:r>
        <w:rPr>
          <w:rFonts w:hint="eastAsia"/>
        </w:rPr>
        <w:t xml:space="preserve"> the performance improvement is </w:t>
      </w:r>
      <w:r w:rsidR="005E4DF1">
        <w:t xml:space="preserve">attributable to </w:t>
      </w:r>
      <w:r>
        <w:rPr>
          <w:rFonts w:hint="eastAsia"/>
        </w:rPr>
        <w:t xml:space="preserve">the filtering </w:t>
      </w:r>
      <w:r w:rsidR="00C71C1E">
        <w:rPr>
          <w:rFonts w:hint="eastAsia"/>
          <w:lang w:eastAsia="zh-CN"/>
        </w:rPr>
        <w:t xml:space="preserve">by </w:t>
      </w:r>
      <w:r>
        <w:rPr>
          <w:rFonts w:hint="eastAsia"/>
        </w:rPr>
        <w:t xml:space="preserve">using </w:t>
      </w:r>
      <w:r w:rsidR="006D20E5">
        <w:rPr>
          <w:rFonts w:hint="eastAsia"/>
          <w:lang w:eastAsia="zh-CN"/>
        </w:rPr>
        <w:t>big</w:t>
      </w:r>
      <w:r w:rsidRPr="00306E50">
        <w:t xml:space="preserve"> </w:t>
      </w:r>
      <w:r>
        <w:t>fingerprint</w:t>
      </w:r>
      <w:r w:rsidR="005345D4">
        <w:rPr>
          <w:rFonts w:hint="eastAsia"/>
          <w:lang w:eastAsia="zh-CN"/>
        </w:rPr>
        <w:t>s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his filter </w:t>
      </w:r>
      <w:r>
        <w:t>avoid</w:t>
      </w:r>
      <w:r>
        <w:rPr>
          <w:rFonts w:hint="eastAsia"/>
        </w:rPr>
        <w:t>s</w:t>
      </w:r>
      <w:r>
        <w:t xml:space="preserve"> lot</w:t>
      </w:r>
      <w:r>
        <w:rPr>
          <w:rFonts w:hint="eastAsia"/>
        </w:rPr>
        <w:t>s</w:t>
      </w:r>
      <w:r>
        <w:t xml:space="preserve"> of </w:t>
      </w:r>
      <w:r w:rsidR="00B86D24">
        <w:rPr>
          <w:rFonts w:hint="eastAsia"/>
          <w:lang w:eastAsia="zh-CN"/>
        </w:rPr>
        <w:t>byte-by-byte</w:t>
      </w:r>
      <w:r>
        <w:rPr>
          <w:rFonts w:hint="eastAsia"/>
        </w:rPr>
        <w:t xml:space="preserve"> </w:t>
      </w:r>
      <w:r>
        <w:t xml:space="preserve">comparison. </w:t>
      </w:r>
      <w:r w:rsidR="005E4DF1">
        <w:t>W</w:t>
      </w:r>
      <w:r>
        <w:t xml:space="preserve">hen </w:t>
      </w:r>
      <w:r>
        <w:rPr>
          <w:rFonts w:hint="eastAsia"/>
        </w:rPr>
        <w:t>pattern</w:t>
      </w:r>
      <w:r>
        <w:t xml:space="preserve"> string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are</w:t>
      </w:r>
      <w:r>
        <w:t xml:space="preserve"> short, the </w:t>
      </w:r>
      <w:r>
        <w:rPr>
          <w:rFonts w:hint="eastAsia"/>
        </w:rPr>
        <w:t xml:space="preserve">performance improvement also </w:t>
      </w:r>
      <w:r>
        <w:t>benefits</w:t>
      </w:r>
      <w:r>
        <w:rPr>
          <w:rFonts w:hint="eastAsia"/>
        </w:rPr>
        <w:t xml:space="preserve"> from </w:t>
      </w:r>
      <w:r>
        <w:t xml:space="preserve">the increment of </w:t>
      </w:r>
      <w:r>
        <w:rPr>
          <w:rFonts w:hint="eastAsia"/>
        </w:rPr>
        <w:t>shift</w:t>
      </w:r>
      <w:r>
        <w:t xml:space="preserve"> distance</w:t>
      </w:r>
      <w:r>
        <w:rPr>
          <w:rFonts w:hint="eastAsia"/>
        </w:rPr>
        <w:t>s</w:t>
      </w:r>
      <w:r>
        <w:t>.</w:t>
      </w:r>
      <w:r>
        <w:rPr>
          <w:rFonts w:hint="eastAsia"/>
        </w:rPr>
        <w:t xml:space="preserve"> </w:t>
      </w:r>
      <w:r w:rsidR="006E40DA">
        <w:t xml:space="preserve">The </w:t>
      </w:r>
      <w:r w:rsidR="006E40DA">
        <w:rPr>
          <w:rFonts w:hint="eastAsia"/>
        </w:rPr>
        <w:t xml:space="preserve">shorter the pattern string is, </w:t>
      </w:r>
      <w:r w:rsidR="006E40DA">
        <w:t>IEPSM</w:t>
      </w:r>
      <w:r w:rsidR="006E40DA">
        <w:rPr>
          <w:rFonts w:hint="eastAsia"/>
        </w:rPr>
        <w:t xml:space="preserve"> </w:t>
      </w:r>
      <w:r w:rsidR="006E40DA">
        <w:t xml:space="preserve">is capable of </w:t>
      </w:r>
      <w:r w:rsidR="006E40DA">
        <w:rPr>
          <w:rFonts w:hint="eastAsia"/>
        </w:rPr>
        <w:t>get</w:t>
      </w:r>
      <w:r w:rsidR="006E40DA">
        <w:t>ting</w:t>
      </w:r>
      <w:r w:rsidR="006E40DA">
        <w:rPr>
          <w:rFonts w:hint="eastAsia"/>
        </w:rPr>
        <w:t xml:space="preserve"> </w:t>
      </w:r>
      <w:r w:rsidR="006E40DA">
        <w:t>larger</w:t>
      </w:r>
      <w:r w:rsidR="006E40DA">
        <w:rPr>
          <w:rFonts w:hint="eastAsia"/>
        </w:rPr>
        <w:t xml:space="preserve"> shift distance than </w:t>
      </w:r>
      <w:r w:rsidR="006E40DA">
        <w:t>EPSM</w:t>
      </w:r>
      <w:r w:rsidR="006E40DA">
        <w:rPr>
          <w:rFonts w:hint="eastAsia"/>
        </w:rPr>
        <w:t xml:space="preserve">. </w:t>
      </w:r>
      <w:r w:rsidR="006E40DA">
        <w:t xml:space="preserve">Therefore, in the </w:t>
      </w:r>
      <w:r w:rsidR="006E40DA">
        <w:rPr>
          <w:rFonts w:hint="eastAsia"/>
        </w:rPr>
        <w:t>experiments with</w:t>
      </w:r>
      <w:r w:rsidR="006E40DA">
        <w:t xml:space="preserve"> short</w:t>
      </w:r>
      <w:r w:rsidR="006E40DA">
        <w:rPr>
          <w:rFonts w:hint="eastAsia"/>
          <w:lang w:eastAsia="zh-CN"/>
        </w:rPr>
        <w:t>er</w:t>
      </w:r>
      <w:r w:rsidR="006E40DA">
        <w:t xml:space="preserve"> pattern string, IEPSM</w:t>
      </w:r>
      <w:r w:rsidR="006E40DA">
        <w:rPr>
          <w:rFonts w:hint="eastAsia"/>
        </w:rPr>
        <w:t xml:space="preserve"> </w:t>
      </w:r>
      <w:r w:rsidR="006E40DA">
        <w:t>outperforms other algorithms</w:t>
      </w:r>
      <w:r w:rsidR="006E40DA" w:rsidRPr="00F65909">
        <w:rPr>
          <w:rFonts w:hint="eastAsia"/>
        </w:rPr>
        <w:t xml:space="preserve"> </w:t>
      </w:r>
      <w:r w:rsidR="006E40DA">
        <w:t>by obtaining extraordinary improved performance.</w:t>
      </w:r>
    </w:p>
    <w:p w:rsidR="00010646" w:rsidRPr="00EA2C4F" w:rsidRDefault="00010646" w:rsidP="00876A2B">
      <w:pPr>
        <w:pStyle w:val="ParaNoInd"/>
        <w:rPr>
          <w:rFonts w:hint="eastAsia"/>
          <w:color w:val="FF0000"/>
          <w:lang w:eastAsia="zh-CN"/>
        </w:rPr>
      </w:pPr>
      <w:r w:rsidRPr="00EA2C4F">
        <w:rPr>
          <w:rFonts w:hint="eastAsia"/>
          <w:color w:val="FF0000"/>
          <w:lang w:eastAsia="zh-CN"/>
        </w:rPr>
        <w:t>【</w:t>
      </w:r>
      <w:r w:rsidR="00E16582">
        <w:rPr>
          <w:rFonts w:hint="eastAsia"/>
          <w:color w:val="FF0000"/>
          <w:lang w:eastAsia="zh-CN"/>
        </w:rPr>
        <w:t>m&lt;16</w:t>
      </w:r>
      <w:r w:rsidR="00E16582">
        <w:rPr>
          <w:rFonts w:hint="eastAsia"/>
          <w:color w:val="FF0000"/>
          <w:lang w:eastAsia="zh-CN"/>
        </w:rPr>
        <w:t>时候如何解释？忽略这种情况还是同样</w:t>
      </w:r>
      <w:r w:rsidR="00766DAD">
        <w:rPr>
          <w:rFonts w:hint="eastAsia"/>
          <w:color w:val="FF0000"/>
          <w:lang w:eastAsia="zh-CN"/>
        </w:rPr>
        <w:t>思路可以</w:t>
      </w:r>
      <w:r w:rsidR="00E16582">
        <w:rPr>
          <w:rFonts w:hint="eastAsia"/>
          <w:color w:val="FF0000"/>
          <w:lang w:eastAsia="zh-CN"/>
        </w:rPr>
        <w:t>优化？</w:t>
      </w:r>
      <w:r w:rsidRPr="00EA2C4F">
        <w:rPr>
          <w:rFonts w:hint="eastAsia"/>
          <w:color w:val="FF0000"/>
          <w:lang w:eastAsia="zh-CN"/>
        </w:rPr>
        <w:t>】</w:t>
      </w:r>
    </w:p>
    <w:p w:rsidR="00876A2B" w:rsidRPr="00DD4352" w:rsidRDefault="00876A2B" w:rsidP="00876A2B">
      <w:pPr>
        <w:pStyle w:val="ParaNoInd"/>
        <w:rPr>
          <w:lang w:eastAsia="zh-CN"/>
        </w:rPr>
      </w:pPr>
      <w:r>
        <w:t xml:space="preserve">At the same time, we </w:t>
      </w:r>
      <w:r>
        <w:rPr>
          <w:rFonts w:hint="eastAsia"/>
        </w:rPr>
        <w:t>can</w:t>
      </w:r>
      <w:r>
        <w:t xml:space="preserve"> observe</w:t>
      </w:r>
      <w:r>
        <w:rPr>
          <w:rFonts w:hint="eastAsia"/>
        </w:rPr>
        <w:t xml:space="preserve"> </w:t>
      </w:r>
      <w:r>
        <w:t xml:space="preserve">that </w:t>
      </w:r>
      <w:r w:rsidR="005972D9">
        <w:t>IEPSM</w:t>
      </w:r>
      <w:r>
        <w:rPr>
          <w:rFonts w:hint="eastAsia"/>
        </w:rPr>
        <w:t xml:space="preserve"> and </w:t>
      </w:r>
      <w:r w:rsidR="00B91308">
        <w:t>EPSM</w:t>
      </w:r>
      <w:r>
        <w:t xml:space="preserve"> </w:t>
      </w:r>
      <w:r>
        <w:rPr>
          <w:rFonts w:hint="eastAsia"/>
        </w:rPr>
        <w:t>obviously</w:t>
      </w:r>
      <w:r>
        <w:t xml:space="preserve"> outperform</w:t>
      </w:r>
      <w:r>
        <w:rPr>
          <w:rFonts w:hint="eastAsia"/>
        </w:rPr>
        <w:t xml:space="preserve"> </w:t>
      </w:r>
      <w:r>
        <w:t>other algorithms. Th</w:t>
      </w:r>
      <w:r>
        <w:rPr>
          <w:rFonts w:hint="eastAsia"/>
        </w:rPr>
        <w:t>is</w:t>
      </w:r>
      <w:r>
        <w:t xml:space="preserve"> is because </w:t>
      </w:r>
      <w:r>
        <w:rPr>
          <w:rFonts w:hint="eastAsia"/>
        </w:rPr>
        <w:t>the use of</w:t>
      </w:r>
      <w:r>
        <w:t xml:space="preserve"> SIMD instruction</w:t>
      </w:r>
      <w:r>
        <w:rPr>
          <w:rFonts w:hint="eastAsia"/>
        </w:rPr>
        <w:t>s</w:t>
      </w:r>
      <w:r>
        <w:t xml:space="preserve"> and </w:t>
      </w:r>
      <w:r>
        <w:rPr>
          <w:rFonts w:hint="eastAsia"/>
        </w:rPr>
        <w:t>these</w:t>
      </w:r>
      <w:r>
        <w:t xml:space="preserve"> result</w:t>
      </w:r>
      <w:r>
        <w:rPr>
          <w:rFonts w:hint="eastAsia"/>
        </w:rPr>
        <w:t xml:space="preserve">s are </w:t>
      </w:r>
      <w:r>
        <w:t>consistent</w:t>
      </w:r>
      <w:r>
        <w:rPr>
          <w:rFonts w:hint="eastAsia"/>
        </w:rPr>
        <w:t xml:space="preserve"> with the literature</w:t>
      </w:r>
      <w:r w:rsidR="003E4ECF">
        <w:t xml:space="preserve"> (Faro and </w:t>
      </w:r>
      <w:proofErr w:type="spellStart"/>
      <w:r w:rsidR="003E4ECF">
        <w:t>Kulekei</w:t>
      </w:r>
      <w:proofErr w:type="spellEnd"/>
      <w:r w:rsidR="003E4ECF">
        <w:t>, 2013)</w:t>
      </w:r>
      <w:r>
        <w:t>.</w:t>
      </w:r>
    </w:p>
    <w:p w:rsidR="008E777B" w:rsidRDefault="008E777B" w:rsidP="008E777B">
      <w:pPr>
        <w:pStyle w:val="1"/>
        <w:spacing w:before="360"/>
        <w:rPr>
          <w:rFonts w:eastAsia="宋体"/>
        </w:rPr>
      </w:pPr>
      <w:r w:rsidRPr="008E777B">
        <w:t>Conclusions</w:t>
      </w:r>
    </w:p>
    <w:p w:rsidR="00D83B8A" w:rsidRDefault="00267F22" w:rsidP="008E777B">
      <w:pPr>
        <w:pStyle w:val="ParaNoInd"/>
      </w:pPr>
      <w:r>
        <w:rPr>
          <w:rFonts w:hint="eastAsia"/>
          <w:lang w:eastAsia="zh-CN"/>
        </w:rPr>
        <w:t>W</w:t>
      </w:r>
      <w:r w:rsidR="008E777B" w:rsidRPr="008E777B">
        <w:t xml:space="preserve">e presented an improved algorithm based on </w:t>
      </w:r>
      <w:r w:rsidR="00B91308">
        <w:t>EPSM</w:t>
      </w:r>
      <w:r w:rsidR="008E777B" w:rsidRPr="008E777B">
        <w:t xml:space="preserve"> for string matching problem on biological sequences. Based on characteristics of biological sequences, </w:t>
      </w:r>
      <w:r w:rsidR="00EF034B">
        <w:t>IEPSM</w:t>
      </w:r>
      <w:r w:rsidR="00EF034B">
        <w:rPr>
          <w:rFonts w:hint="eastAsia"/>
        </w:rPr>
        <w:t xml:space="preserve"> </w:t>
      </w:r>
      <w:r w:rsidR="008E777B" w:rsidRPr="008E777B">
        <w:t>took the optimiz</w:t>
      </w:r>
      <w:r w:rsidR="00F90DDA">
        <w:t>ed</w:t>
      </w:r>
      <w:r w:rsidR="008E777B" w:rsidRPr="008E777B">
        <w:t xml:space="preserve"> size of the packed string to generate the hash table. Besides, </w:t>
      </w:r>
      <w:r w:rsidR="00276182">
        <w:t>IEPSM</w:t>
      </w:r>
      <w:r w:rsidR="00276182">
        <w:rPr>
          <w:rFonts w:hint="eastAsia"/>
        </w:rPr>
        <w:t xml:space="preserve"> </w:t>
      </w:r>
      <w:r w:rsidR="008E777B" w:rsidRPr="008E777B">
        <w:t xml:space="preserve">used a 64bit number as a fingerprint of string, the fingerprint was generated by 8 bytes string. We used the fingerprint filtering many comparisons before taking byte-by-byte comparison. And the experiment results proved </w:t>
      </w:r>
      <w:r>
        <w:rPr>
          <w:rFonts w:hint="eastAsia"/>
          <w:lang w:eastAsia="zh-CN"/>
        </w:rPr>
        <w:t xml:space="preserve">that by </w:t>
      </w:r>
      <w:r w:rsidR="008E777B" w:rsidRPr="008E777B">
        <w:t xml:space="preserve">using these two optimized strategies, </w:t>
      </w:r>
      <w:r w:rsidR="00276182">
        <w:t>IEPSM</w:t>
      </w:r>
      <w:r w:rsidR="00276182">
        <w:rPr>
          <w:rFonts w:hint="eastAsia"/>
        </w:rPr>
        <w:t xml:space="preserve"> </w:t>
      </w:r>
      <w:r w:rsidR="00276182">
        <w:t>is</w:t>
      </w:r>
      <w:r w:rsidR="008E777B" w:rsidRPr="008E777B">
        <w:t xml:space="preserve"> more efficient than </w:t>
      </w:r>
      <w:r w:rsidR="00B91308">
        <w:t>EPSM</w:t>
      </w:r>
      <w:r w:rsidR="008E777B" w:rsidRPr="008E777B">
        <w:t>.</w:t>
      </w:r>
    </w:p>
    <w:p w:rsidR="001A5509" w:rsidRDefault="001A5509" w:rsidP="00341B9C">
      <w:pPr>
        <w:pStyle w:val="AckHead"/>
        <w:spacing w:before="360"/>
      </w:pPr>
      <w:r>
        <w:t>acknowledgements</w:t>
      </w:r>
    </w:p>
    <w:p w:rsidR="00CD55D8" w:rsidRDefault="00CD55D8">
      <w:pPr>
        <w:pStyle w:val="AckText"/>
      </w:pPr>
      <w:r w:rsidRPr="00E54BAB">
        <w:rPr>
          <w:i/>
        </w:rPr>
        <w:t>Funding</w:t>
      </w:r>
      <w:r w:rsidRPr="00E54BAB">
        <w:t>:</w:t>
      </w:r>
      <w:r w:rsidR="00CF6A8C" w:rsidRPr="00E54BAB">
        <w:rPr>
          <w:rFonts w:hint="eastAsia"/>
          <w:lang w:eastAsia="zh-CN"/>
        </w:rPr>
        <w:t xml:space="preserve"> </w:t>
      </w:r>
      <w:r w:rsidR="00EF68E6" w:rsidRPr="00EF68E6">
        <w:rPr>
          <w:lang w:eastAsia="zh-CN"/>
        </w:rPr>
        <w:t xml:space="preserve">National Programs for High Technology Research </w:t>
      </w:r>
      <w:proofErr w:type="spellStart"/>
      <w:r w:rsidR="00EF68E6" w:rsidRPr="00EF68E6">
        <w:rPr>
          <w:lang w:eastAsia="zh-CN"/>
        </w:rPr>
        <w:t>andDevelopment</w:t>
      </w:r>
      <w:proofErr w:type="spellEnd"/>
      <w:r w:rsidR="00EF68E6" w:rsidRPr="00EF68E6">
        <w:rPr>
          <w:lang w:eastAsia="zh-CN"/>
        </w:rPr>
        <w:t xml:space="preserve"> (863 Program; 2014AA021503 and 2012AA020409)</w:t>
      </w:r>
      <w:r w:rsidR="00EF68E6">
        <w:rPr>
          <w:lang w:eastAsia="zh-CN"/>
        </w:rPr>
        <w:t xml:space="preserve"> </w:t>
      </w:r>
      <w:r w:rsidR="00EF68E6" w:rsidRPr="00EF68E6">
        <w:rPr>
          <w:lang w:eastAsia="zh-CN"/>
        </w:rPr>
        <w:t xml:space="preserve">and the “100-Talent Program” </w:t>
      </w:r>
      <w:r w:rsidR="00B11696">
        <w:rPr>
          <w:lang w:eastAsia="zh-CN"/>
        </w:rPr>
        <w:t>of Chinese Academy of Sciences.</w:t>
      </w:r>
    </w:p>
    <w:p w:rsidR="00D83B8A" w:rsidRDefault="00D83B8A">
      <w:pPr>
        <w:pStyle w:val="RefHead"/>
      </w:pPr>
      <w:r>
        <w:t>References</w:t>
      </w:r>
    </w:p>
    <w:p w:rsidR="00C84B55" w:rsidRDefault="00C84B55" w:rsidP="00C84B55">
      <w:pPr>
        <w:pStyle w:val="RefText"/>
      </w:pPr>
      <w:proofErr w:type="spellStart"/>
      <w:r>
        <w:t>K.K.Senapati</w:t>
      </w:r>
      <w:proofErr w:type="spellEnd"/>
      <w:r>
        <w:t xml:space="preserve">, </w:t>
      </w:r>
      <w:proofErr w:type="spellStart"/>
      <w:r>
        <w:t>Sandip</w:t>
      </w:r>
      <w:proofErr w:type="spellEnd"/>
      <w:r>
        <w:t xml:space="preserve"> Mal, </w:t>
      </w:r>
      <w:proofErr w:type="spellStart"/>
      <w:r>
        <w:t>G.Sahoo</w:t>
      </w:r>
      <w:proofErr w:type="spellEnd"/>
      <w:r>
        <w:t xml:space="preserve">. (2012)RS-A Fast Pattern Matching Algorithm for Biological Sequences. International Journal of Engineering and </w:t>
      </w:r>
      <w:proofErr w:type="spellStart"/>
      <w:r>
        <w:t>InnovativeTechnology</w:t>
      </w:r>
      <w:proofErr w:type="spellEnd"/>
      <w:r>
        <w:t xml:space="preserve"> (IJEIT) Volume 1, Issue 3.</w:t>
      </w:r>
    </w:p>
    <w:p w:rsidR="00C84B55" w:rsidRDefault="00C84B55" w:rsidP="00C84B55">
      <w:pPr>
        <w:pStyle w:val="RefText"/>
      </w:pPr>
      <w:r>
        <w:t xml:space="preserve">R. </w:t>
      </w:r>
      <w:proofErr w:type="spellStart"/>
      <w:r>
        <w:t>Thathoo</w:t>
      </w:r>
      <w:proofErr w:type="spellEnd"/>
      <w:r>
        <w:t xml:space="preserve"> and A. </w:t>
      </w:r>
      <w:proofErr w:type="spellStart"/>
      <w:r>
        <w:t>Virmani</w:t>
      </w:r>
      <w:proofErr w:type="spellEnd"/>
      <w:r>
        <w:t xml:space="preserve"> and S. S. Lakshmi and N. </w:t>
      </w:r>
      <w:proofErr w:type="spellStart"/>
      <w:r>
        <w:t>Balakrishnan</w:t>
      </w:r>
      <w:proofErr w:type="spellEnd"/>
      <w:r>
        <w:t xml:space="preserve"> and K. </w:t>
      </w:r>
      <w:proofErr w:type="spellStart"/>
      <w:r>
        <w:t>Sekar</w:t>
      </w:r>
      <w:proofErr w:type="spellEnd"/>
      <w:r>
        <w:t>. (2006)TVSBS: A Fast Exact Pattern Matching Algorithm for Biological Sequences. J. Indian Acad. Sci., Current Sci., vol.91, n.1, pp.47—53.</w:t>
      </w:r>
    </w:p>
    <w:p w:rsidR="00C84B55" w:rsidRDefault="00C84B55" w:rsidP="00C84B55">
      <w:pPr>
        <w:pStyle w:val="RefText"/>
      </w:pPr>
      <w:r>
        <w:t xml:space="preserve">S. </w:t>
      </w:r>
      <w:proofErr w:type="spellStart"/>
      <w:r>
        <w:t>Deusdado</w:t>
      </w:r>
      <w:proofErr w:type="spellEnd"/>
      <w:r>
        <w:t xml:space="preserve"> and P. </w:t>
      </w:r>
      <w:proofErr w:type="spellStart"/>
      <w:r>
        <w:t>Carvalho</w:t>
      </w:r>
      <w:proofErr w:type="spellEnd"/>
      <w:r>
        <w:t xml:space="preserve">. </w:t>
      </w:r>
      <w:proofErr w:type="spellStart"/>
      <w:r>
        <w:t>GRASPm</w:t>
      </w:r>
      <w:proofErr w:type="spellEnd"/>
      <w:r>
        <w:t>. (2009)An efficient algorithm for exact pattern-matching in genomic sequences. Int. J. Bioinformatics Res. Appl., vol.5, n.4, pp.385—401.</w:t>
      </w:r>
    </w:p>
    <w:p w:rsidR="00C84B55" w:rsidRDefault="00C84B55" w:rsidP="00C84B55">
      <w:pPr>
        <w:pStyle w:val="RefText"/>
      </w:pPr>
      <w:r>
        <w:t xml:space="preserve">Eric Rivals, </w:t>
      </w:r>
      <w:proofErr w:type="spellStart"/>
      <w:r>
        <w:t>Leena</w:t>
      </w:r>
      <w:proofErr w:type="spellEnd"/>
      <w:r>
        <w:t xml:space="preserve"> </w:t>
      </w:r>
      <w:proofErr w:type="spellStart"/>
      <w:r>
        <w:t>Salmela</w:t>
      </w:r>
      <w:proofErr w:type="spellEnd"/>
      <w:r>
        <w:t xml:space="preserve">, and </w:t>
      </w:r>
      <w:proofErr w:type="spellStart"/>
      <w:r>
        <w:t>Jorma</w:t>
      </w:r>
      <w:proofErr w:type="spellEnd"/>
      <w:r>
        <w:t xml:space="preserve"> </w:t>
      </w:r>
      <w:proofErr w:type="spellStart"/>
      <w:r>
        <w:t>Tarhio</w:t>
      </w:r>
      <w:proofErr w:type="spellEnd"/>
      <w:r>
        <w:t>. (2011)EXACT SEARCH ALGORITHMS FOR BIOLOGICAL SEQUENCES. Algorithms in Computational Molecular Biology: Techniques, Approaches and Applications, John Wiley &amp; Sons, Inc. (Ed.) 91-111.</w:t>
      </w:r>
    </w:p>
    <w:p w:rsidR="00C84B55" w:rsidRDefault="00C84B55" w:rsidP="00C84B55">
      <w:pPr>
        <w:pStyle w:val="RefText"/>
      </w:pPr>
      <w:r w:rsidRPr="00532CA2">
        <w:t xml:space="preserve">G. Navarro, M. </w:t>
      </w:r>
      <w:proofErr w:type="spellStart"/>
      <w:r w:rsidRPr="00532CA2">
        <w:t>Raffinot</w:t>
      </w:r>
      <w:proofErr w:type="spellEnd"/>
      <w:r w:rsidRPr="00532CA2">
        <w:t>, Flexible Pattern Matching in Strings Practical On-Line Search Algorithms for Texts and Biological Sequences, Cambridge University Press, 2002.</w:t>
      </w:r>
    </w:p>
    <w:p w:rsidR="00C84B55" w:rsidRDefault="00C84B55" w:rsidP="00C84B55">
      <w:pPr>
        <w:pStyle w:val="RefText"/>
      </w:pPr>
      <w:r>
        <w:t xml:space="preserve">S. Faro and M. O. </w:t>
      </w:r>
      <w:proofErr w:type="spellStart"/>
      <w:r>
        <w:t>Kulekci</w:t>
      </w:r>
      <w:proofErr w:type="spellEnd"/>
      <w:r>
        <w:t>. (2013)Fast Packed String Matching for Short Patterns. Meeting on Algorithm Engineering and Experiments.</w:t>
      </w:r>
    </w:p>
    <w:p w:rsidR="00C84B55" w:rsidRDefault="00C84B55" w:rsidP="00C84B55">
      <w:pPr>
        <w:pStyle w:val="RefText"/>
      </w:pPr>
      <w:r>
        <w:t xml:space="preserve">K. </w:t>
      </w:r>
      <w:proofErr w:type="spellStart"/>
      <w:r>
        <w:t>Fredriksson</w:t>
      </w:r>
      <w:proofErr w:type="spellEnd"/>
      <w:r>
        <w:t>. (2002)Faster string matching with super-alphabets. String Processing and Information Retrieval, Springer, pp. 207–214.</w:t>
      </w:r>
    </w:p>
    <w:p w:rsidR="00C84B55" w:rsidRDefault="00C84B55" w:rsidP="00C84B55">
      <w:pPr>
        <w:pStyle w:val="RefText"/>
      </w:pPr>
      <w:r>
        <w:lastRenderedPageBreak/>
        <w:t xml:space="preserve">B. Durian and J. </w:t>
      </w:r>
      <w:proofErr w:type="spellStart"/>
      <w:r>
        <w:t>Holub</w:t>
      </w:r>
      <w:proofErr w:type="spellEnd"/>
      <w:r>
        <w:t xml:space="preserve"> and H. </w:t>
      </w:r>
      <w:proofErr w:type="spellStart"/>
      <w:r>
        <w:t>Peltola</w:t>
      </w:r>
      <w:proofErr w:type="spellEnd"/>
      <w:r>
        <w:t xml:space="preserve"> and J. </w:t>
      </w:r>
      <w:proofErr w:type="spellStart"/>
      <w:r>
        <w:t>Tarhio</w:t>
      </w:r>
      <w:proofErr w:type="spellEnd"/>
      <w:r>
        <w:t>. (2009)Tuning BNDM with q-Grams. Proceedings of the Workshop on Algorithm Engineering and Experiments, pp.29--37.</w:t>
      </w:r>
    </w:p>
    <w:p w:rsidR="00C84B55" w:rsidRDefault="00C84B55" w:rsidP="00C84B55">
      <w:pPr>
        <w:pStyle w:val="RefText"/>
      </w:pPr>
      <w:r>
        <w:t xml:space="preserve">T. </w:t>
      </w:r>
      <w:proofErr w:type="spellStart"/>
      <w:r>
        <w:t>Lecroq</w:t>
      </w:r>
      <w:proofErr w:type="spellEnd"/>
      <w:r>
        <w:t xml:space="preserve">. (2007)Fast exact string matching algorithms. Elsevier North-Holland, Inc., Amsterdam, The Netherlands, The Netherlands, </w:t>
      </w:r>
      <w:proofErr w:type="spellStart"/>
      <w:r>
        <w:t>ipl</w:t>
      </w:r>
      <w:proofErr w:type="spellEnd"/>
      <w:r>
        <w:t>, vol.102, n.6, pp.229--235.</w:t>
      </w:r>
    </w:p>
    <w:p w:rsidR="00C84B55" w:rsidRDefault="00C84B55" w:rsidP="00C84B55">
      <w:pPr>
        <w:pStyle w:val="RefText"/>
      </w:pPr>
      <w:r>
        <w:t xml:space="preserve">H. </w:t>
      </w:r>
      <w:proofErr w:type="spellStart"/>
      <w:r>
        <w:t>Peltola</w:t>
      </w:r>
      <w:proofErr w:type="spellEnd"/>
      <w:r>
        <w:t xml:space="preserve"> and J. </w:t>
      </w:r>
      <w:proofErr w:type="spellStart"/>
      <w:r>
        <w:t>Tarhio</w:t>
      </w:r>
      <w:proofErr w:type="spellEnd"/>
      <w:r>
        <w:t xml:space="preserve">. (2011)Variations of Forward-SBNDM. Proceedings of the Prague </w:t>
      </w:r>
      <w:proofErr w:type="spellStart"/>
      <w:r>
        <w:t>Stringology</w:t>
      </w:r>
      <w:proofErr w:type="spellEnd"/>
      <w:r>
        <w:t xml:space="preserve"> Conference. Czech Technical University, Prague, Czech Republic, 11, pp.3--14.</w:t>
      </w:r>
    </w:p>
    <w:p w:rsidR="00C84B55" w:rsidRPr="00C84B55" w:rsidRDefault="00C84B55" w:rsidP="00C84B55">
      <w:pPr>
        <w:pStyle w:val="RefText"/>
        <w:rPr>
          <w:lang w:eastAsia="zh-CN"/>
        </w:rPr>
      </w:pPr>
      <w:r>
        <w:t>ftp://ftp.ncbi.nlm.nih.gov/genbank/genomes/Bacteria/</w:t>
      </w:r>
      <w:r>
        <w:rPr>
          <w:rFonts w:hint="eastAsia"/>
          <w:lang w:eastAsia="zh-CN"/>
        </w:rPr>
        <w:t>.</w:t>
      </w:r>
    </w:p>
    <w:p w:rsidR="00B7282B" w:rsidRPr="001D1D69" w:rsidRDefault="00B7282B" w:rsidP="00DD416F">
      <w:pPr>
        <w:pStyle w:val="RefText"/>
        <w:rPr>
          <w:lang w:eastAsia="zh-CN"/>
        </w:rPr>
      </w:pPr>
    </w:p>
    <w:sectPr w:rsidR="00B7282B" w:rsidRPr="001D1D69" w:rsidSect="00887143">
      <w:headerReference w:type="even" r:id="rId14"/>
      <w:type w:val="continuous"/>
      <w:pgSz w:w="12240" w:h="15840" w:code="1"/>
      <w:pgMar w:top="1378" w:right="1077" w:bottom="1474" w:left="1077" w:header="703" w:footer="834" w:gutter="0"/>
      <w:cols w:num="2" w:space="36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640C0E" w15:done="0"/>
  <w15:commentEx w15:paraId="5B2F4B8D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5F7" w:rsidRDefault="006625F7">
      <w:r>
        <w:separator/>
      </w:r>
    </w:p>
  </w:endnote>
  <w:endnote w:type="continuationSeparator" w:id="0">
    <w:p w:rsidR="006625F7" w:rsidRDefault="006625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Ligh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DCE" w:rsidRDefault="00C519BB">
    <w:pPr>
      <w:pStyle w:val="a5"/>
    </w:pPr>
    <w:r w:rsidRPr="00C519BB">
      <w:rPr>
        <w:rFonts w:ascii="Helvetica" w:hAnsi="Helvetica"/>
        <w:b/>
        <w:noProof/>
      </w:rPr>
      <w:pict>
        <v:line id="Line 6" o:spid="_x0000_s4100" style="position:absolute;left:0;text-align:left;z-index:251658240;visibility:visible;mso-wrap-distance-top:-3e-5mm;mso-wrap-distance-bottom:-3e-5mm;mso-position-vertical-relative:page" from="0,736.5pt" to="7in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" o:allowoverlap="f" strokeweight=".5pt">
          <w10:wrap anchory="page"/>
          <w10:anchorlock/>
        </v:line>
      </w:pict>
    </w:r>
    <w:r>
      <w:rPr>
        <w:rStyle w:val="a8"/>
      </w:rPr>
      <w:fldChar w:fldCharType="begin"/>
    </w:r>
    <w:r w:rsidR="00970DCE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766DAD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DCE" w:rsidRDefault="00C519BB">
    <w:pPr>
      <w:pStyle w:val="a5"/>
      <w:jc w:val="right"/>
    </w:pPr>
    <w:r w:rsidRPr="00C519BB">
      <w:rPr>
        <w:rFonts w:ascii="Helvetica" w:hAnsi="Helvetica"/>
        <w:b/>
        <w:noProof/>
      </w:rPr>
      <w:pict>
        <v:line id="Line 7" o:spid="_x0000_s4099" style="position:absolute;left:0;text-align:left;z-index:251659264;visibility:visible;mso-wrap-distance-top:-3e-5mm;mso-wrap-distance-bottom:-3e-5mm;mso-position-vertical-relative:page" from="0,736.55pt" to="7in,7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WukEQIAACg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" o:allowoverlap="f" strokeweight=".5pt">
          <w10:wrap anchory="page"/>
          <w10:anchorlock/>
        </v:line>
      </w:pict>
    </w:r>
    <w:r>
      <w:rPr>
        <w:rStyle w:val="a8"/>
      </w:rPr>
      <w:fldChar w:fldCharType="begin"/>
    </w:r>
    <w:r w:rsidR="00970DCE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77099B">
      <w:rPr>
        <w:rStyle w:val="a8"/>
        <w:noProof/>
      </w:rPr>
      <w:t>3</w:t>
    </w:r>
    <w:r>
      <w:rPr>
        <w:rStyle w:val="a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DCE" w:rsidRDefault="00C519BB">
    <w:pPr>
      <w:pStyle w:val="CopyrightLine"/>
    </w:pPr>
    <w:r w:rsidRPr="00C519BB">
      <w:rPr>
        <w:noProof/>
        <w:sz w:val="20"/>
      </w:rPr>
      <w:pict>
        <v:line id="Line 5" o:spid="_x0000_s4098" style="position:absolute;left:0;text-align:left;z-index:251657216;visibility:visible;mso-wrap-distance-top:-3e-5mm;mso-wrap-distance-bottom:-3e-5mm;mso-position-vertical-relative:page" from="0,738.45pt" to="7in,7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" o:allowoverlap="f" strokeweight="1pt">
          <w10:wrap anchory="page"/>
          <w10:anchorlock/>
        </v:line>
      </w:pict>
    </w:r>
    <w:r w:rsidR="00970DCE">
      <w:t>© Oxford University Press 2005</w:t>
    </w:r>
    <w:r w:rsidR="00970DCE">
      <w:tab/>
    </w:r>
    <w:r>
      <w:rPr>
        <w:rStyle w:val="a8"/>
      </w:rPr>
      <w:fldChar w:fldCharType="begin"/>
    </w:r>
    <w:r w:rsidR="00970DCE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585AD5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5F7" w:rsidRDefault="006625F7">
      <w:pPr>
        <w:pStyle w:val="a5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:rsidR="006625F7" w:rsidRDefault="006625F7">
      <w:pPr>
        <w:pStyle w:val="a6"/>
        <w:rPr>
          <w:szCs w:val="24"/>
        </w:rPr>
      </w:pPr>
      <w:r>
        <w:continuationSeparator/>
      </w:r>
    </w:p>
  </w:footnote>
  <w:footnote w:type="continuationNotice" w:id="1">
    <w:p w:rsidR="006625F7" w:rsidRDefault="006625F7">
      <w:pPr>
        <w:pStyle w:val="a5"/>
        <w:spacing w:line="14" w:lineRule="exact"/>
      </w:pPr>
    </w:p>
  </w:footnote>
  <w:footnote w:id="2">
    <w:p w:rsidR="00970DCE" w:rsidRDefault="00970DCE">
      <w:pPr>
        <w:pStyle w:val="a6"/>
      </w:pPr>
      <w:r>
        <w:rPr>
          <w:rStyle w:val="a7"/>
          <w:position w:val="-2"/>
        </w:rPr>
        <w:t>*</w:t>
      </w:r>
      <w:r>
        <w:t xml:space="preserve">To whom correspondence should be addressed.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DCE" w:rsidRDefault="00C519BB">
    <w:pPr>
      <w:pStyle w:val="a3"/>
    </w:pPr>
    <w:r w:rsidRPr="00C519BB">
      <w:rPr>
        <w:noProof/>
        <w:sz w:val="20"/>
      </w:rPr>
      <w:pict>
        <v:line id="Line 1" o:spid="_x0000_s4102" style="position:absolute;left:0;text-align:left;z-index:251655168;visibility:visible;mso-wrap-distance-top:-3e-5mm;mso-wrap-distance-bottom:-3e-5mm;mso-position-vertical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" o:allowoverlap="f" strokeweight=".5pt">
          <w10:wrap anchory="page"/>
          <w10:anchorlock/>
        </v:line>
      </w:pict>
    </w:r>
    <w:proofErr w:type="spellStart"/>
    <w:r w:rsidR="00970DCE">
      <w:t>K.Takahashi</w:t>
    </w:r>
    <w:proofErr w:type="spellEnd"/>
    <w:r w:rsidR="00970DCE">
      <w:t xml:space="preserve"> et al.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DCE" w:rsidRDefault="00C519BB">
    <w:pPr>
      <w:pStyle w:val="a3"/>
      <w:jc w:val="right"/>
    </w:pPr>
    <w:r w:rsidRPr="00C519BB">
      <w:rPr>
        <w:noProof/>
        <w:sz w:val="20"/>
      </w:rPr>
      <w:pict>
        <v:line id="Line 2" o:spid="_x0000_s4101" style="position:absolute;left:0;text-align:left;z-index:251656192;visibility:visible;mso-wrap-distance-top:-3e-5mm;mso-wrap-distance-bottom:-3e-5mm;mso-position-vertical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" o:allowoverlap="f" strokeweight=".5pt">
          <w10:wrap anchory="page"/>
          <w10:anchorlock/>
        </v:line>
      </w:pict>
    </w:r>
    <w:fldSimple w:instr=" STYLEREF &quot;Article title&quot; \* MERGEFORMAT ">
      <w:r w:rsidR="0077099B">
        <w:rPr>
          <w:noProof/>
        </w:rPr>
        <w:t>IEPSM: An improved exact string matching method for genomic sequencing data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DCE" w:rsidRDefault="00C519BB">
    <w:pPr>
      <w:pStyle w:val="a3"/>
      <w:spacing w:after="0"/>
    </w:pPr>
    <w:r>
      <w:rPr>
        <w:noProof/>
      </w:rPr>
      <w:pict>
        <v:line id="Line 8" o:spid="_x0000_s4097" style="position:absolute;left:0;text-align:left;z-index:251660288;visibility:visible;mso-wrap-distance-top:-3e-5mm;mso-wrap-distance-bottom:-3e-5mm;mso-position-vertical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" o:allowoverlap="f" strokeweight=".5pt">
          <w10:wrap anchory="page"/>
          <w10:anchorlock/>
        </v:line>
      </w:pict>
    </w:r>
    <w:proofErr w:type="spellStart"/>
    <w:r w:rsidR="00970DCE">
      <w:t>K.Takahashi</w:t>
    </w:r>
    <w:proofErr w:type="spellEnd"/>
    <w:r w:rsidR="00970DCE">
      <w:t xml:space="preserve"> et al.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07FBA"/>
    <w:multiLevelType w:val="hybridMultilevel"/>
    <w:tmpl w:val="5B1E0DE0"/>
    <w:lvl w:ilvl="0" w:tplc="2BEC491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F2F58"/>
    <w:multiLevelType w:val="hybridMultilevel"/>
    <w:tmpl w:val="0366B308"/>
    <w:lvl w:ilvl="0" w:tplc="07C6B5F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371086"/>
    <w:multiLevelType w:val="multilevel"/>
    <w:tmpl w:val="5B009628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5"/>
  </w:num>
  <w:num w:numId="7">
    <w:abstractNumId w:val="5"/>
  </w:num>
  <w:num w:numId="8">
    <w:abstractNumId w:val="7"/>
  </w:num>
  <w:num w:numId="9">
    <w:abstractNumId w:val="5"/>
  </w:num>
  <w:num w:numId="10">
    <w:abstractNumId w:val="0"/>
  </w:num>
  <w:num w:numId="11">
    <w:abstractNumId w:val="5"/>
  </w:num>
  <w:num w:numId="12">
    <w:abstractNumId w:val="5"/>
  </w:num>
  <w:num w:numId="13">
    <w:abstractNumId w:val="1"/>
  </w:num>
  <w:num w:numId="14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力">
    <w15:presenceInfo w15:providerId="Windows Live" w15:userId="e8babe3ae5f641c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mirrorMargins/>
  <w:bordersDoNotSurroundHeader/>
  <w:bordersDoNotSurroundFooter/>
  <w:proofState w:spelling="clean"/>
  <w:attachedTemplate r:id="rId1"/>
  <w:stylePaneFormatFilter w:val="3701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  <w:footnote w:id="1"/>
  </w:footnotePr>
  <w:endnotePr>
    <w:endnote w:id="-1"/>
    <w:endnote w:id="0"/>
  </w:endnotePr>
  <w:compat>
    <w:useFELayout/>
  </w:compat>
  <w:rsids>
    <w:rsidRoot w:val="005266B1"/>
    <w:rsid w:val="000014AA"/>
    <w:rsid w:val="00010646"/>
    <w:rsid w:val="00010A1A"/>
    <w:rsid w:val="0001213C"/>
    <w:rsid w:val="00021351"/>
    <w:rsid w:val="00032FC3"/>
    <w:rsid w:val="00037EB4"/>
    <w:rsid w:val="000416F4"/>
    <w:rsid w:val="000435F9"/>
    <w:rsid w:val="00051454"/>
    <w:rsid w:val="00083E85"/>
    <w:rsid w:val="00084C56"/>
    <w:rsid w:val="00086C8D"/>
    <w:rsid w:val="000A0B35"/>
    <w:rsid w:val="000A2959"/>
    <w:rsid w:val="000B1616"/>
    <w:rsid w:val="000B319A"/>
    <w:rsid w:val="000B72BC"/>
    <w:rsid w:val="000C2570"/>
    <w:rsid w:val="000D3015"/>
    <w:rsid w:val="000D6AE3"/>
    <w:rsid w:val="000E43E8"/>
    <w:rsid w:val="000F3918"/>
    <w:rsid w:val="00104E7B"/>
    <w:rsid w:val="00106534"/>
    <w:rsid w:val="00110548"/>
    <w:rsid w:val="001116CA"/>
    <w:rsid w:val="00112D1E"/>
    <w:rsid w:val="00116992"/>
    <w:rsid w:val="00123C07"/>
    <w:rsid w:val="00126F1D"/>
    <w:rsid w:val="00153942"/>
    <w:rsid w:val="00155795"/>
    <w:rsid w:val="00161A45"/>
    <w:rsid w:val="001632AF"/>
    <w:rsid w:val="001656EB"/>
    <w:rsid w:val="001737EA"/>
    <w:rsid w:val="0017534F"/>
    <w:rsid w:val="001859C7"/>
    <w:rsid w:val="00191F62"/>
    <w:rsid w:val="00192AD0"/>
    <w:rsid w:val="00197B91"/>
    <w:rsid w:val="001A224E"/>
    <w:rsid w:val="001A2FD2"/>
    <w:rsid w:val="001A5509"/>
    <w:rsid w:val="001A5B9B"/>
    <w:rsid w:val="001B054C"/>
    <w:rsid w:val="001B7B93"/>
    <w:rsid w:val="001D1BD7"/>
    <w:rsid w:val="001D1D69"/>
    <w:rsid w:val="001D3AAD"/>
    <w:rsid w:val="001F4D29"/>
    <w:rsid w:val="00206FFD"/>
    <w:rsid w:val="00215702"/>
    <w:rsid w:val="002179E8"/>
    <w:rsid w:val="00220A9D"/>
    <w:rsid w:val="002341F4"/>
    <w:rsid w:val="00240428"/>
    <w:rsid w:val="002415F8"/>
    <w:rsid w:val="00245912"/>
    <w:rsid w:val="00247B03"/>
    <w:rsid w:val="0025492E"/>
    <w:rsid w:val="00260B0D"/>
    <w:rsid w:val="00261D47"/>
    <w:rsid w:val="0026241E"/>
    <w:rsid w:val="0026723F"/>
    <w:rsid w:val="00267F22"/>
    <w:rsid w:val="00273169"/>
    <w:rsid w:val="00276182"/>
    <w:rsid w:val="00277D7D"/>
    <w:rsid w:val="00281914"/>
    <w:rsid w:val="00291837"/>
    <w:rsid w:val="002A0846"/>
    <w:rsid w:val="002B0795"/>
    <w:rsid w:val="002B29DE"/>
    <w:rsid w:val="002B68F6"/>
    <w:rsid w:val="002B6E0E"/>
    <w:rsid w:val="002E2268"/>
    <w:rsid w:val="002F4BD7"/>
    <w:rsid w:val="00300100"/>
    <w:rsid w:val="003046EC"/>
    <w:rsid w:val="003046FC"/>
    <w:rsid w:val="00317951"/>
    <w:rsid w:val="00322917"/>
    <w:rsid w:val="00325FEF"/>
    <w:rsid w:val="00341B9C"/>
    <w:rsid w:val="003429A7"/>
    <w:rsid w:val="00356F58"/>
    <w:rsid w:val="00363311"/>
    <w:rsid w:val="00364359"/>
    <w:rsid w:val="00365378"/>
    <w:rsid w:val="00366F85"/>
    <w:rsid w:val="0036766E"/>
    <w:rsid w:val="003771D3"/>
    <w:rsid w:val="00382554"/>
    <w:rsid w:val="003874FF"/>
    <w:rsid w:val="003878A4"/>
    <w:rsid w:val="003950B5"/>
    <w:rsid w:val="003A69A5"/>
    <w:rsid w:val="003B3D09"/>
    <w:rsid w:val="003B4AF4"/>
    <w:rsid w:val="003C12C5"/>
    <w:rsid w:val="003D0558"/>
    <w:rsid w:val="003E4460"/>
    <w:rsid w:val="003E4ECF"/>
    <w:rsid w:val="003F6487"/>
    <w:rsid w:val="0041012C"/>
    <w:rsid w:val="00424BE6"/>
    <w:rsid w:val="00433FF3"/>
    <w:rsid w:val="00436AB3"/>
    <w:rsid w:val="00437C63"/>
    <w:rsid w:val="00441B09"/>
    <w:rsid w:val="0044347D"/>
    <w:rsid w:val="00446887"/>
    <w:rsid w:val="00447FF3"/>
    <w:rsid w:val="00453111"/>
    <w:rsid w:val="00470A0A"/>
    <w:rsid w:val="00471200"/>
    <w:rsid w:val="00473EEC"/>
    <w:rsid w:val="004769C2"/>
    <w:rsid w:val="00486E58"/>
    <w:rsid w:val="00496411"/>
    <w:rsid w:val="004B36CD"/>
    <w:rsid w:val="004B57E5"/>
    <w:rsid w:val="004C4A3A"/>
    <w:rsid w:val="004D2845"/>
    <w:rsid w:val="004D7D8B"/>
    <w:rsid w:val="004E1218"/>
    <w:rsid w:val="004E44AC"/>
    <w:rsid w:val="004F6D6D"/>
    <w:rsid w:val="004F7202"/>
    <w:rsid w:val="005037BD"/>
    <w:rsid w:val="00506DCF"/>
    <w:rsid w:val="005103BC"/>
    <w:rsid w:val="00514EED"/>
    <w:rsid w:val="005266B1"/>
    <w:rsid w:val="005345D4"/>
    <w:rsid w:val="005410A8"/>
    <w:rsid w:val="00544ED1"/>
    <w:rsid w:val="00545B23"/>
    <w:rsid w:val="0055372E"/>
    <w:rsid w:val="0056112C"/>
    <w:rsid w:val="00561444"/>
    <w:rsid w:val="00564904"/>
    <w:rsid w:val="005747F0"/>
    <w:rsid w:val="00581831"/>
    <w:rsid w:val="00582697"/>
    <w:rsid w:val="00583E98"/>
    <w:rsid w:val="00585AD5"/>
    <w:rsid w:val="0059156F"/>
    <w:rsid w:val="0059179C"/>
    <w:rsid w:val="005972D9"/>
    <w:rsid w:val="005A281B"/>
    <w:rsid w:val="005A687D"/>
    <w:rsid w:val="005C0204"/>
    <w:rsid w:val="005C578A"/>
    <w:rsid w:val="005C5A78"/>
    <w:rsid w:val="005C7399"/>
    <w:rsid w:val="005D1DC6"/>
    <w:rsid w:val="005D347A"/>
    <w:rsid w:val="005D6272"/>
    <w:rsid w:val="005E4DF1"/>
    <w:rsid w:val="005E6D6F"/>
    <w:rsid w:val="005F1BF0"/>
    <w:rsid w:val="0060660A"/>
    <w:rsid w:val="00610AF2"/>
    <w:rsid w:val="00621CF4"/>
    <w:rsid w:val="00625496"/>
    <w:rsid w:val="00625927"/>
    <w:rsid w:val="00625A0F"/>
    <w:rsid w:val="00660C80"/>
    <w:rsid w:val="006625F7"/>
    <w:rsid w:val="0066497B"/>
    <w:rsid w:val="00665D50"/>
    <w:rsid w:val="00673745"/>
    <w:rsid w:val="006805BD"/>
    <w:rsid w:val="00684AEB"/>
    <w:rsid w:val="0068554C"/>
    <w:rsid w:val="00694414"/>
    <w:rsid w:val="006A1C0C"/>
    <w:rsid w:val="006B1470"/>
    <w:rsid w:val="006B4874"/>
    <w:rsid w:val="006B545F"/>
    <w:rsid w:val="006D0A8C"/>
    <w:rsid w:val="006D20E5"/>
    <w:rsid w:val="006D2F2F"/>
    <w:rsid w:val="006D5194"/>
    <w:rsid w:val="006E40DA"/>
    <w:rsid w:val="006E7312"/>
    <w:rsid w:val="006F70FC"/>
    <w:rsid w:val="00703C76"/>
    <w:rsid w:val="007121C9"/>
    <w:rsid w:val="00712C2A"/>
    <w:rsid w:val="00721FB2"/>
    <w:rsid w:val="007264BD"/>
    <w:rsid w:val="007301C2"/>
    <w:rsid w:val="00730A8F"/>
    <w:rsid w:val="007371DE"/>
    <w:rsid w:val="00740797"/>
    <w:rsid w:val="00741553"/>
    <w:rsid w:val="007424CF"/>
    <w:rsid w:val="007452EA"/>
    <w:rsid w:val="00756524"/>
    <w:rsid w:val="007577E1"/>
    <w:rsid w:val="00763FE9"/>
    <w:rsid w:val="007663E8"/>
    <w:rsid w:val="007664E2"/>
    <w:rsid w:val="00766DAD"/>
    <w:rsid w:val="0077099B"/>
    <w:rsid w:val="0077242B"/>
    <w:rsid w:val="00773C8C"/>
    <w:rsid w:val="00776620"/>
    <w:rsid w:val="00777241"/>
    <w:rsid w:val="00777B7F"/>
    <w:rsid w:val="00784F91"/>
    <w:rsid w:val="0078542B"/>
    <w:rsid w:val="007860BF"/>
    <w:rsid w:val="007964CB"/>
    <w:rsid w:val="007A489C"/>
    <w:rsid w:val="007B6F72"/>
    <w:rsid w:val="007B7CB5"/>
    <w:rsid w:val="007C2D91"/>
    <w:rsid w:val="007C3525"/>
    <w:rsid w:val="007C5CFD"/>
    <w:rsid w:val="007D132B"/>
    <w:rsid w:val="007D57A9"/>
    <w:rsid w:val="007D674F"/>
    <w:rsid w:val="007E3495"/>
    <w:rsid w:val="007E5B77"/>
    <w:rsid w:val="007E6233"/>
    <w:rsid w:val="007E7E55"/>
    <w:rsid w:val="007F172D"/>
    <w:rsid w:val="007F2BB2"/>
    <w:rsid w:val="007F3B2C"/>
    <w:rsid w:val="008016ED"/>
    <w:rsid w:val="008032B3"/>
    <w:rsid w:val="00803725"/>
    <w:rsid w:val="0081403A"/>
    <w:rsid w:val="008203BC"/>
    <w:rsid w:val="0083142F"/>
    <w:rsid w:val="00831A1D"/>
    <w:rsid w:val="00834F1E"/>
    <w:rsid w:val="00853D6D"/>
    <w:rsid w:val="00857D33"/>
    <w:rsid w:val="00863B17"/>
    <w:rsid w:val="00876A2B"/>
    <w:rsid w:val="00876A58"/>
    <w:rsid w:val="0088546E"/>
    <w:rsid w:val="00887143"/>
    <w:rsid w:val="00887718"/>
    <w:rsid w:val="0089139C"/>
    <w:rsid w:val="008A06DC"/>
    <w:rsid w:val="008A2EED"/>
    <w:rsid w:val="008A35C3"/>
    <w:rsid w:val="008A5C8F"/>
    <w:rsid w:val="008B63C9"/>
    <w:rsid w:val="008D047C"/>
    <w:rsid w:val="008D35D7"/>
    <w:rsid w:val="008D5B83"/>
    <w:rsid w:val="008D77F1"/>
    <w:rsid w:val="008E49BF"/>
    <w:rsid w:val="008E777B"/>
    <w:rsid w:val="008F0A7B"/>
    <w:rsid w:val="009050A8"/>
    <w:rsid w:val="009050EE"/>
    <w:rsid w:val="00905103"/>
    <w:rsid w:val="009151B8"/>
    <w:rsid w:val="00931511"/>
    <w:rsid w:val="00931C4D"/>
    <w:rsid w:val="009345E4"/>
    <w:rsid w:val="00937DE7"/>
    <w:rsid w:val="00943558"/>
    <w:rsid w:val="0094677A"/>
    <w:rsid w:val="0095014F"/>
    <w:rsid w:val="00953D25"/>
    <w:rsid w:val="0095682A"/>
    <w:rsid w:val="00956E1A"/>
    <w:rsid w:val="009611C6"/>
    <w:rsid w:val="0096265B"/>
    <w:rsid w:val="00970DCE"/>
    <w:rsid w:val="00986F72"/>
    <w:rsid w:val="009921AE"/>
    <w:rsid w:val="00994A05"/>
    <w:rsid w:val="009A3330"/>
    <w:rsid w:val="009B041A"/>
    <w:rsid w:val="009C4668"/>
    <w:rsid w:val="009C4752"/>
    <w:rsid w:val="009C650C"/>
    <w:rsid w:val="009D3BB4"/>
    <w:rsid w:val="009E0EA4"/>
    <w:rsid w:val="009E1FD1"/>
    <w:rsid w:val="009F07FE"/>
    <w:rsid w:val="009F3151"/>
    <w:rsid w:val="00A05694"/>
    <w:rsid w:val="00A126E2"/>
    <w:rsid w:val="00A150C1"/>
    <w:rsid w:val="00A24AF2"/>
    <w:rsid w:val="00A27531"/>
    <w:rsid w:val="00A32338"/>
    <w:rsid w:val="00A32C3A"/>
    <w:rsid w:val="00A50DB3"/>
    <w:rsid w:val="00A56520"/>
    <w:rsid w:val="00A60579"/>
    <w:rsid w:val="00A61E67"/>
    <w:rsid w:val="00A66A5C"/>
    <w:rsid w:val="00A74641"/>
    <w:rsid w:val="00A76992"/>
    <w:rsid w:val="00A83D28"/>
    <w:rsid w:val="00A9257F"/>
    <w:rsid w:val="00A96764"/>
    <w:rsid w:val="00AA1EDA"/>
    <w:rsid w:val="00AC784D"/>
    <w:rsid w:val="00AE1C52"/>
    <w:rsid w:val="00AE1E2E"/>
    <w:rsid w:val="00AE466D"/>
    <w:rsid w:val="00AF5755"/>
    <w:rsid w:val="00B042F7"/>
    <w:rsid w:val="00B11696"/>
    <w:rsid w:val="00B17F6A"/>
    <w:rsid w:val="00B24501"/>
    <w:rsid w:val="00B31090"/>
    <w:rsid w:val="00B47CD8"/>
    <w:rsid w:val="00B54B6A"/>
    <w:rsid w:val="00B606DB"/>
    <w:rsid w:val="00B652DF"/>
    <w:rsid w:val="00B71204"/>
    <w:rsid w:val="00B7282B"/>
    <w:rsid w:val="00B75DD2"/>
    <w:rsid w:val="00B84597"/>
    <w:rsid w:val="00B85501"/>
    <w:rsid w:val="00B86D24"/>
    <w:rsid w:val="00B91308"/>
    <w:rsid w:val="00B951BE"/>
    <w:rsid w:val="00B97180"/>
    <w:rsid w:val="00B97D56"/>
    <w:rsid w:val="00BA45F9"/>
    <w:rsid w:val="00BA7602"/>
    <w:rsid w:val="00BB16AB"/>
    <w:rsid w:val="00BB677D"/>
    <w:rsid w:val="00BB7DB0"/>
    <w:rsid w:val="00BC74D4"/>
    <w:rsid w:val="00BD65A3"/>
    <w:rsid w:val="00BF3310"/>
    <w:rsid w:val="00BF54B8"/>
    <w:rsid w:val="00C0238D"/>
    <w:rsid w:val="00C07CAF"/>
    <w:rsid w:val="00C130E5"/>
    <w:rsid w:val="00C15D72"/>
    <w:rsid w:val="00C215BF"/>
    <w:rsid w:val="00C263B3"/>
    <w:rsid w:val="00C34743"/>
    <w:rsid w:val="00C50EC9"/>
    <w:rsid w:val="00C519BB"/>
    <w:rsid w:val="00C535C4"/>
    <w:rsid w:val="00C53BA7"/>
    <w:rsid w:val="00C55140"/>
    <w:rsid w:val="00C62C3C"/>
    <w:rsid w:val="00C71C1E"/>
    <w:rsid w:val="00C72F69"/>
    <w:rsid w:val="00C753C5"/>
    <w:rsid w:val="00C764E4"/>
    <w:rsid w:val="00C77BDD"/>
    <w:rsid w:val="00C840BE"/>
    <w:rsid w:val="00C84B55"/>
    <w:rsid w:val="00C85271"/>
    <w:rsid w:val="00C90B99"/>
    <w:rsid w:val="00C97490"/>
    <w:rsid w:val="00CA1020"/>
    <w:rsid w:val="00CA406E"/>
    <w:rsid w:val="00CC776F"/>
    <w:rsid w:val="00CD1016"/>
    <w:rsid w:val="00CD55D8"/>
    <w:rsid w:val="00CF05C3"/>
    <w:rsid w:val="00CF3EDA"/>
    <w:rsid w:val="00CF4883"/>
    <w:rsid w:val="00CF6A8C"/>
    <w:rsid w:val="00CF6D87"/>
    <w:rsid w:val="00CF7BD2"/>
    <w:rsid w:val="00D0390C"/>
    <w:rsid w:val="00D21186"/>
    <w:rsid w:val="00D24B0C"/>
    <w:rsid w:val="00D26728"/>
    <w:rsid w:val="00D338D5"/>
    <w:rsid w:val="00D35D5F"/>
    <w:rsid w:val="00D41D6F"/>
    <w:rsid w:val="00D41DEB"/>
    <w:rsid w:val="00D53868"/>
    <w:rsid w:val="00D56D80"/>
    <w:rsid w:val="00D626C6"/>
    <w:rsid w:val="00D83B8A"/>
    <w:rsid w:val="00D84176"/>
    <w:rsid w:val="00D8440B"/>
    <w:rsid w:val="00D84C80"/>
    <w:rsid w:val="00D85800"/>
    <w:rsid w:val="00D86EA9"/>
    <w:rsid w:val="00DA47B6"/>
    <w:rsid w:val="00DB4426"/>
    <w:rsid w:val="00DB55D4"/>
    <w:rsid w:val="00DD416F"/>
    <w:rsid w:val="00DD4352"/>
    <w:rsid w:val="00DD551A"/>
    <w:rsid w:val="00DF1CE5"/>
    <w:rsid w:val="00DF7968"/>
    <w:rsid w:val="00E02C75"/>
    <w:rsid w:val="00E0363B"/>
    <w:rsid w:val="00E16582"/>
    <w:rsid w:val="00E32319"/>
    <w:rsid w:val="00E41808"/>
    <w:rsid w:val="00E454E9"/>
    <w:rsid w:val="00E4565A"/>
    <w:rsid w:val="00E54BAB"/>
    <w:rsid w:val="00E5689B"/>
    <w:rsid w:val="00E626D0"/>
    <w:rsid w:val="00E64297"/>
    <w:rsid w:val="00E64954"/>
    <w:rsid w:val="00E704DA"/>
    <w:rsid w:val="00E776E7"/>
    <w:rsid w:val="00E805D6"/>
    <w:rsid w:val="00E9006F"/>
    <w:rsid w:val="00E90B91"/>
    <w:rsid w:val="00E90BE7"/>
    <w:rsid w:val="00EA2C4F"/>
    <w:rsid w:val="00EB5A43"/>
    <w:rsid w:val="00ED677A"/>
    <w:rsid w:val="00EE1432"/>
    <w:rsid w:val="00EE4BAB"/>
    <w:rsid w:val="00EE73B3"/>
    <w:rsid w:val="00EE7750"/>
    <w:rsid w:val="00EF034B"/>
    <w:rsid w:val="00EF1CB7"/>
    <w:rsid w:val="00EF68E6"/>
    <w:rsid w:val="00F1033D"/>
    <w:rsid w:val="00F16004"/>
    <w:rsid w:val="00F234C5"/>
    <w:rsid w:val="00F327B8"/>
    <w:rsid w:val="00F46272"/>
    <w:rsid w:val="00F47581"/>
    <w:rsid w:val="00F5156A"/>
    <w:rsid w:val="00F52CDF"/>
    <w:rsid w:val="00F52DB7"/>
    <w:rsid w:val="00F61A86"/>
    <w:rsid w:val="00F62EA5"/>
    <w:rsid w:val="00F65909"/>
    <w:rsid w:val="00F67AF0"/>
    <w:rsid w:val="00F719FB"/>
    <w:rsid w:val="00F72DA1"/>
    <w:rsid w:val="00F76D6A"/>
    <w:rsid w:val="00F90DDA"/>
    <w:rsid w:val="00F934BE"/>
    <w:rsid w:val="00F93A4E"/>
    <w:rsid w:val="00F941E1"/>
    <w:rsid w:val="00F95C05"/>
    <w:rsid w:val="00FA2014"/>
    <w:rsid w:val="00FC09EE"/>
    <w:rsid w:val="00FC211B"/>
    <w:rsid w:val="00FD1870"/>
    <w:rsid w:val="00FE5876"/>
    <w:rsid w:val="00FF6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a">
    <w:name w:val="Normal"/>
    <w:qFormat/>
    <w:rsid w:val="00424BE6"/>
    <w:pPr>
      <w:spacing w:after="200" w:line="480" w:lineRule="auto"/>
      <w:jc w:val="both"/>
    </w:pPr>
    <w:rPr>
      <w:rFonts w:eastAsia="宋体"/>
      <w:szCs w:val="22"/>
    </w:rPr>
  </w:style>
  <w:style w:type="paragraph" w:styleId="1">
    <w:name w:val="heading 1"/>
    <w:next w:val="a"/>
    <w:qFormat/>
    <w:rsid w:val="00730A8F"/>
    <w:pPr>
      <w:numPr>
        <w:numId w:val="6"/>
      </w:numPr>
      <w:spacing w:before="226" w:after="50" w:line="240" w:lineRule="exact"/>
      <w:outlineLvl w:val="0"/>
    </w:pPr>
    <w:rPr>
      <w:rFonts w:ascii="Helvetica" w:hAnsi="Helvetica"/>
      <w:b/>
      <w:caps/>
      <w:lang w:eastAsia="en-US"/>
    </w:rPr>
  </w:style>
  <w:style w:type="paragraph" w:styleId="2">
    <w:name w:val="heading 2"/>
    <w:next w:val="a"/>
    <w:qFormat/>
    <w:rsid w:val="00730A8F"/>
    <w:pPr>
      <w:numPr>
        <w:ilvl w:val="1"/>
        <w:numId w:val="6"/>
      </w:numPr>
      <w:spacing w:before="110" w:after="52" w:line="240" w:lineRule="exact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qFormat/>
    <w:rsid w:val="00730A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30A8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30A8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30A8F"/>
    <w:p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"/>
    <w:next w:val="a"/>
    <w:qFormat/>
    <w:rsid w:val="00730A8F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730A8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730A8F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30A8F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a4">
    <w:name w:val="line number"/>
    <w:basedOn w:val="a0"/>
    <w:rsid w:val="00730A8F"/>
  </w:style>
  <w:style w:type="paragraph" w:styleId="a5">
    <w:name w:val="footer"/>
    <w:basedOn w:val="a"/>
    <w:rsid w:val="00730A8F"/>
    <w:pPr>
      <w:tabs>
        <w:tab w:val="center" w:pos="4320"/>
        <w:tab w:val="right" w:pos="8640"/>
      </w:tabs>
    </w:pPr>
  </w:style>
  <w:style w:type="paragraph" w:styleId="a6">
    <w:name w:val="footnote text"/>
    <w:basedOn w:val="a"/>
    <w:semiHidden/>
    <w:rsid w:val="00730A8F"/>
    <w:pPr>
      <w:spacing w:before="20" w:line="200" w:lineRule="exact"/>
    </w:pPr>
    <w:rPr>
      <w:sz w:val="16"/>
      <w:szCs w:val="20"/>
    </w:rPr>
  </w:style>
  <w:style w:type="paragraph" w:customStyle="1" w:styleId="Catchline">
    <w:name w:val="Catchline"/>
    <w:rsid w:val="00730A8F"/>
    <w:pPr>
      <w:spacing w:before="140" w:line="160" w:lineRule="exact"/>
      <w:jc w:val="right"/>
    </w:pPr>
    <w:rPr>
      <w:rFonts w:ascii="Helvetica" w:hAnsi="Helvetica"/>
      <w:i/>
      <w:sz w:val="16"/>
      <w:lang w:eastAsia="en-US"/>
    </w:rPr>
  </w:style>
  <w:style w:type="paragraph" w:customStyle="1" w:styleId="DOILine">
    <w:name w:val="DOI Line"/>
    <w:basedOn w:val="Catchline"/>
    <w:rsid w:val="00730A8F"/>
    <w:pPr>
      <w:spacing w:before="44"/>
    </w:pPr>
  </w:style>
  <w:style w:type="paragraph" w:customStyle="1" w:styleId="Articletitle">
    <w:name w:val="Article title"/>
    <w:rsid w:val="00730A8F"/>
    <w:pPr>
      <w:spacing w:before="92" w:line="420" w:lineRule="exact"/>
    </w:pPr>
    <w:rPr>
      <w:rFonts w:ascii="Helvetica" w:hAnsi="Helvetica"/>
      <w:b/>
      <w:sz w:val="32"/>
      <w:lang w:eastAsia="en-US"/>
    </w:rPr>
  </w:style>
  <w:style w:type="paragraph" w:customStyle="1" w:styleId="Authorname">
    <w:name w:val="Author name"/>
    <w:rsid w:val="00730A8F"/>
    <w:pPr>
      <w:spacing w:before="70" w:line="300" w:lineRule="exact"/>
    </w:pPr>
    <w:rPr>
      <w:rFonts w:ascii="Helvetica-Light" w:hAnsi="Helvetica-Light"/>
      <w:iCs/>
      <w:sz w:val="26"/>
      <w:lang w:eastAsia="en-US"/>
    </w:rPr>
  </w:style>
  <w:style w:type="paragraph" w:customStyle="1" w:styleId="Affilation">
    <w:name w:val="Affilation"/>
    <w:basedOn w:val="Authorname"/>
    <w:rsid w:val="00730A8F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730A8F"/>
    <w:pPr>
      <w:spacing w:before="0" w:after="294"/>
    </w:pPr>
    <w:rPr>
      <w:sz w:val="16"/>
    </w:rPr>
  </w:style>
  <w:style w:type="paragraph" w:customStyle="1" w:styleId="AbstractHead">
    <w:name w:val="Abstract Head"/>
    <w:rsid w:val="00730A8F"/>
    <w:pPr>
      <w:spacing w:before="210" w:after="10" w:line="220" w:lineRule="exact"/>
      <w:jc w:val="both"/>
    </w:pPr>
    <w:rPr>
      <w:rFonts w:ascii="Helvetica" w:hAnsi="Helvetica"/>
      <w:b/>
      <w:caps/>
      <w:sz w:val="16"/>
      <w:lang w:eastAsia="en-US"/>
    </w:rPr>
  </w:style>
  <w:style w:type="paragraph" w:customStyle="1" w:styleId="AbstractText">
    <w:name w:val="Abstract Text"/>
    <w:rsid w:val="00730A8F"/>
    <w:pPr>
      <w:spacing w:line="220" w:lineRule="exact"/>
      <w:jc w:val="both"/>
    </w:pPr>
    <w:rPr>
      <w:rFonts w:ascii="Helvetica" w:hAnsi="Helvetica"/>
      <w:sz w:val="16"/>
      <w:lang w:eastAsia="en-US"/>
    </w:rPr>
  </w:style>
  <w:style w:type="paragraph" w:customStyle="1" w:styleId="Para">
    <w:name w:val="Para"/>
    <w:rsid w:val="00730A8F"/>
    <w:pPr>
      <w:spacing w:line="220" w:lineRule="exact"/>
      <w:ind w:firstLine="170"/>
      <w:jc w:val="both"/>
    </w:pPr>
    <w:rPr>
      <w:sz w:val="18"/>
      <w:lang w:eastAsia="en-US"/>
    </w:rPr>
  </w:style>
  <w:style w:type="paragraph" w:customStyle="1" w:styleId="ParaNoInd">
    <w:name w:val="ParaNoInd"/>
    <w:basedOn w:val="Para"/>
    <w:rsid w:val="00730A8F"/>
    <w:pPr>
      <w:ind w:firstLine="0"/>
    </w:pPr>
  </w:style>
  <w:style w:type="character" w:styleId="a7">
    <w:name w:val="footnote reference"/>
    <w:basedOn w:val="a0"/>
    <w:semiHidden/>
    <w:rsid w:val="00730A8F"/>
    <w:rPr>
      <w:vertAlign w:val="superscript"/>
    </w:rPr>
  </w:style>
  <w:style w:type="character" w:styleId="a8">
    <w:name w:val="page number"/>
    <w:basedOn w:val="a0"/>
    <w:rsid w:val="00730A8F"/>
    <w:rPr>
      <w:rFonts w:ascii="Helvetica" w:hAnsi="Helvetica"/>
      <w:b/>
      <w:sz w:val="18"/>
    </w:rPr>
  </w:style>
  <w:style w:type="paragraph" w:customStyle="1" w:styleId="Ahead">
    <w:name w:val="A head"/>
    <w:basedOn w:val="1"/>
    <w:rsid w:val="00730A8F"/>
    <w:pPr>
      <w:numPr>
        <w:numId w:val="0"/>
      </w:numPr>
    </w:pPr>
  </w:style>
  <w:style w:type="paragraph" w:styleId="a9">
    <w:name w:val="Block Text"/>
    <w:basedOn w:val="a"/>
    <w:rsid w:val="00730A8F"/>
    <w:pPr>
      <w:spacing w:after="120"/>
      <w:ind w:left="1440" w:right="1440"/>
    </w:pPr>
  </w:style>
  <w:style w:type="character" w:customStyle="1" w:styleId="Chead">
    <w:name w:val="C head"/>
    <w:basedOn w:val="a0"/>
    <w:rsid w:val="00730A8F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730A8F"/>
    <w:pPr>
      <w:spacing w:before="126"/>
    </w:pPr>
  </w:style>
  <w:style w:type="paragraph" w:customStyle="1" w:styleId="NumberedList">
    <w:name w:val="Numbered List"/>
    <w:basedOn w:val="ParaNoInd"/>
    <w:rsid w:val="00730A8F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730A8F"/>
    <w:pPr>
      <w:spacing w:before="120"/>
    </w:pPr>
  </w:style>
  <w:style w:type="paragraph" w:customStyle="1" w:styleId="NumberedListlast">
    <w:name w:val="Numbered List last"/>
    <w:basedOn w:val="NumberedList"/>
    <w:rsid w:val="00730A8F"/>
    <w:pPr>
      <w:spacing w:after="120"/>
    </w:pPr>
  </w:style>
  <w:style w:type="paragraph" w:customStyle="1" w:styleId="BulletedList">
    <w:name w:val="Bulleted List"/>
    <w:basedOn w:val="ParaNoInd"/>
    <w:rsid w:val="00730A8F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730A8F"/>
    <w:pPr>
      <w:spacing w:before="120"/>
    </w:pPr>
  </w:style>
  <w:style w:type="paragraph" w:customStyle="1" w:styleId="BulletedListlast">
    <w:name w:val="Bulleted List last"/>
    <w:basedOn w:val="BulletedList"/>
    <w:rsid w:val="00730A8F"/>
    <w:pPr>
      <w:spacing w:after="120"/>
    </w:pPr>
  </w:style>
  <w:style w:type="paragraph" w:customStyle="1" w:styleId="MTDisplayEquation">
    <w:name w:val="MTDisplayEquation"/>
    <w:basedOn w:val="ParaNoInd"/>
    <w:next w:val="a"/>
    <w:rsid w:val="00730A8F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a5"/>
    <w:rsid w:val="00730A8F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730A8F"/>
    <w:pPr>
      <w:ind w:left="400" w:hanging="400"/>
    </w:pPr>
  </w:style>
  <w:style w:type="paragraph" w:customStyle="1" w:styleId="UnnumberedListfirst">
    <w:name w:val="Unnumbered List first"/>
    <w:basedOn w:val="UnnumberedList"/>
    <w:rsid w:val="00730A8F"/>
    <w:pPr>
      <w:spacing w:before="120"/>
    </w:pPr>
  </w:style>
  <w:style w:type="paragraph" w:customStyle="1" w:styleId="UnnumberedListlast">
    <w:name w:val="Unnumbered List last"/>
    <w:basedOn w:val="UnnumberedList"/>
    <w:rsid w:val="00730A8F"/>
    <w:pPr>
      <w:spacing w:after="120"/>
    </w:pPr>
  </w:style>
  <w:style w:type="character" w:styleId="aa">
    <w:name w:val="Hyperlink"/>
    <w:basedOn w:val="a0"/>
    <w:uiPriority w:val="99"/>
    <w:unhideWhenUsed/>
    <w:rsid w:val="00424BE6"/>
    <w:rPr>
      <w:color w:val="0000FF" w:themeColor="hyperlink"/>
      <w:u w:val="single"/>
    </w:rPr>
  </w:style>
  <w:style w:type="paragraph" w:customStyle="1" w:styleId="EquationDisplay">
    <w:name w:val="Equation Display"/>
    <w:basedOn w:val="MTDisplayEquation"/>
    <w:rsid w:val="00730A8F"/>
    <w:pPr>
      <w:spacing w:before="120" w:after="120" w:line="240" w:lineRule="auto"/>
    </w:pPr>
  </w:style>
  <w:style w:type="paragraph" w:customStyle="1" w:styleId="FigureCaption">
    <w:name w:val="Figure Caption"/>
    <w:rsid w:val="00730A8F"/>
    <w:pPr>
      <w:spacing w:before="290" w:after="240" w:line="200" w:lineRule="exact"/>
      <w:jc w:val="both"/>
    </w:pPr>
    <w:rPr>
      <w:sz w:val="16"/>
      <w:lang w:eastAsia="en-US"/>
    </w:rPr>
  </w:style>
  <w:style w:type="paragraph" w:customStyle="1" w:styleId="Tablecaption">
    <w:name w:val="Table caption"/>
    <w:rsid w:val="00730A8F"/>
    <w:pPr>
      <w:spacing w:before="240" w:after="260" w:line="200" w:lineRule="exact"/>
    </w:pPr>
    <w:rPr>
      <w:sz w:val="16"/>
      <w:lang w:eastAsia="en-US"/>
    </w:rPr>
  </w:style>
  <w:style w:type="paragraph" w:customStyle="1" w:styleId="Tablebody">
    <w:name w:val="Table body"/>
    <w:rsid w:val="00730A8F"/>
    <w:pPr>
      <w:spacing w:line="200" w:lineRule="exact"/>
      <w:ind w:left="160" w:hanging="160"/>
    </w:pPr>
    <w:rPr>
      <w:sz w:val="16"/>
      <w:lang w:eastAsia="en-US"/>
    </w:rPr>
  </w:style>
  <w:style w:type="paragraph" w:customStyle="1" w:styleId="TableColumnhead">
    <w:name w:val="Table Column head"/>
    <w:basedOn w:val="Tablebody"/>
    <w:rsid w:val="00730A8F"/>
    <w:pPr>
      <w:spacing w:before="80" w:after="140"/>
    </w:pPr>
  </w:style>
  <w:style w:type="paragraph" w:customStyle="1" w:styleId="Tablebodyfirst">
    <w:name w:val="Table body first"/>
    <w:basedOn w:val="Tablebody"/>
    <w:rsid w:val="00730A8F"/>
    <w:pPr>
      <w:spacing w:before="90"/>
    </w:pPr>
  </w:style>
  <w:style w:type="paragraph" w:customStyle="1" w:styleId="Tablebodylast">
    <w:name w:val="Table body last"/>
    <w:basedOn w:val="Tablebody"/>
    <w:rsid w:val="00730A8F"/>
    <w:pPr>
      <w:spacing w:after="134"/>
    </w:pPr>
  </w:style>
  <w:style w:type="paragraph" w:customStyle="1" w:styleId="Tablefootnote">
    <w:name w:val="Table footnote"/>
    <w:rsid w:val="00730A8F"/>
    <w:pPr>
      <w:spacing w:before="80" w:line="180" w:lineRule="exact"/>
      <w:jc w:val="both"/>
    </w:pPr>
    <w:rPr>
      <w:sz w:val="14"/>
      <w:lang w:eastAsia="en-US"/>
    </w:rPr>
  </w:style>
  <w:style w:type="paragraph" w:customStyle="1" w:styleId="AckHead">
    <w:name w:val="Ack Head"/>
    <w:basedOn w:val="Ahead"/>
    <w:rsid w:val="00730A8F"/>
  </w:style>
  <w:style w:type="paragraph" w:customStyle="1" w:styleId="AckText">
    <w:name w:val="Ack Text"/>
    <w:basedOn w:val="ParaNoInd"/>
    <w:rsid w:val="00730A8F"/>
  </w:style>
  <w:style w:type="paragraph" w:customStyle="1" w:styleId="RefHead">
    <w:name w:val="Ref Head"/>
    <w:basedOn w:val="Ahead"/>
    <w:rsid w:val="00730A8F"/>
  </w:style>
  <w:style w:type="paragraph" w:customStyle="1" w:styleId="RefText">
    <w:name w:val="Ref Text"/>
    <w:rsid w:val="00730A8F"/>
    <w:pPr>
      <w:spacing w:line="180" w:lineRule="exact"/>
      <w:ind w:left="227" w:hanging="227"/>
      <w:jc w:val="both"/>
    </w:pPr>
    <w:rPr>
      <w:sz w:val="14"/>
      <w:lang w:eastAsia="en-US"/>
    </w:rPr>
  </w:style>
  <w:style w:type="paragraph" w:customStyle="1" w:styleId="BHead">
    <w:name w:val="B Head"/>
    <w:rsid w:val="00730A8F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eastAsia="en-US"/>
    </w:rPr>
  </w:style>
  <w:style w:type="paragraph" w:styleId="HTML">
    <w:name w:val="HTML Address"/>
    <w:basedOn w:val="a"/>
    <w:rsid w:val="00730A8F"/>
    <w:rPr>
      <w:i/>
      <w:iCs/>
    </w:rPr>
  </w:style>
  <w:style w:type="paragraph" w:customStyle="1" w:styleId="ArticleType">
    <w:name w:val="Article Type"/>
    <w:rsid w:val="00730A8F"/>
    <w:pPr>
      <w:spacing w:before="160"/>
    </w:pPr>
    <w:rPr>
      <w:rFonts w:ascii="Helvetica" w:hAnsi="Helvetica"/>
      <w:i/>
      <w:lang w:eastAsia="en-US"/>
    </w:rPr>
  </w:style>
  <w:style w:type="paragraph" w:customStyle="1" w:styleId="Para0">
    <w:name w:val="&lt;Para&gt;"/>
    <w:basedOn w:val="Para"/>
    <w:rsid w:val="00730A8F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730A8F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730A8F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730A8F"/>
    <w:rPr>
      <w:sz w:val="16"/>
    </w:rPr>
  </w:style>
  <w:style w:type="paragraph" w:customStyle="1" w:styleId="FigureCaption0">
    <w:name w:val="&lt;Figure Caption&gt;"/>
    <w:basedOn w:val="FigureCaption"/>
    <w:rsid w:val="00730A8F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730A8F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730A8F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730A8F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730A8F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730A8F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730A8F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730A8F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730A8F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730A8F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730A8F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730A8F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730A8F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730A8F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730A8F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730A8F"/>
    <w:pPr>
      <w:spacing w:line="200" w:lineRule="exact"/>
      <w:ind w:left="403" w:hanging="403"/>
    </w:pPr>
    <w:rPr>
      <w:sz w:val="16"/>
    </w:rPr>
  </w:style>
  <w:style w:type="paragraph" w:styleId="ab">
    <w:name w:val="Balloon Text"/>
    <w:basedOn w:val="a"/>
    <w:link w:val="Char"/>
    <w:rsid w:val="009F07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Char">
    <w:name w:val="批注框文本 Char"/>
    <w:basedOn w:val="a0"/>
    <w:link w:val="ab"/>
    <w:rsid w:val="009F07FE"/>
    <w:rPr>
      <w:rFonts w:ascii="Lucida Grande" w:eastAsia="宋体" w:hAnsi="Lucida Grande"/>
      <w:sz w:val="18"/>
      <w:szCs w:val="18"/>
    </w:rPr>
  </w:style>
  <w:style w:type="character" w:styleId="ac">
    <w:name w:val="annotation reference"/>
    <w:basedOn w:val="a0"/>
    <w:rsid w:val="00E4565A"/>
    <w:rPr>
      <w:sz w:val="18"/>
      <w:szCs w:val="18"/>
    </w:rPr>
  </w:style>
  <w:style w:type="paragraph" w:styleId="ad">
    <w:name w:val="annotation text"/>
    <w:basedOn w:val="a"/>
    <w:link w:val="Char0"/>
    <w:rsid w:val="00E4565A"/>
    <w:pPr>
      <w:spacing w:line="240" w:lineRule="auto"/>
    </w:pPr>
    <w:rPr>
      <w:szCs w:val="24"/>
    </w:rPr>
  </w:style>
  <w:style w:type="character" w:customStyle="1" w:styleId="Char0">
    <w:name w:val="批注文字 Char"/>
    <w:basedOn w:val="a0"/>
    <w:link w:val="ad"/>
    <w:rsid w:val="00E4565A"/>
    <w:rPr>
      <w:rFonts w:eastAsia="宋体"/>
      <w:sz w:val="24"/>
      <w:szCs w:val="24"/>
    </w:rPr>
  </w:style>
  <w:style w:type="paragraph" w:styleId="ae">
    <w:name w:val="annotation subject"/>
    <w:basedOn w:val="ad"/>
    <w:next w:val="ad"/>
    <w:link w:val="Char1"/>
    <w:rsid w:val="00E4565A"/>
    <w:rPr>
      <w:b/>
      <w:bCs/>
      <w:sz w:val="20"/>
      <w:szCs w:val="20"/>
    </w:rPr>
  </w:style>
  <w:style w:type="character" w:customStyle="1" w:styleId="Char1">
    <w:name w:val="批注主题 Char"/>
    <w:basedOn w:val="Char0"/>
    <w:link w:val="ae"/>
    <w:rsid w:val="00E4565A"/>
    <w:rPr>
      <w:rFonts w:eastAsia="宋体"/>
      <w:b/>
      <w:bCs/>
      <w:sz w:val="24"/>
      <w:szCs w:val="24"/>
    </w:rPr>
  </w:style>
  <w:style w:type="table" w:styleId="af">
    <w:name w:val="Table Grid"/>
    <w:basedOn w:val="a1"/>
    <w:rsid w:val="00950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a">
    <w:name w:val="Normal"/>
    <w:qFormat/>
    <w:rsid w:val="00424BE6"/>
    <w:pPr>
      <w:spacing w:after="200" w:line="480" w:lineRule="auto"/>
      <w:jc w:val="both"/>
    </w:pPr>
    <w:rPr>
      <w:rFonts w:eastAsia="宋体"/>
      <w:szCs w:val="22"/>
    </w:rPr>
  </w:style>
  <w:style w:type="paragraph" w:styleId="1">
    <w:name w:val="heading 1"/>
    <w:next w:val="a"/>
    <w:qFormat/>
    <w:rsid w:val="00730A8F"/>
    <w:pPr>
      <w:numPr>
        <w:numId w:val="6"/>
      </w:numPr>
      <w:spacing w:before="226" w:after="50" w:line="240" w:lineRule="exact"/>
      <w:outlineLvl w:val="0"/>
    </w:pPr>
    <w:rPr>
      <w:rFonts w:ascii="Helvetica" w:hAnsi="Helvetica"/>
      <w:b/>
      <w:caps/>
      <w:lang w:eastAsia="en-US"/>
    </w:rPr>
  </w:style>
  <w:style w:type="paragraph" w:styleId="2">
    <w:name w:val="heading 2"/>
    <w:next w:val="a"/>
    <w:qFormat/>
    <w:rsid w:val="00730A8F"/>
    <w:pPr>
      <w:numPr>
        <w:ilvl w:val="1"/>
        <w:numId w:val="6"/>
      </w:numPr>
      <w:spacing w:before="110" w:after="52" w:line="240" w:lineRule="exact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qFormat/>
    <w:rsid w:val="00730A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30A8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30A8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30A8F"/>
    <w:p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"/>
    <w:next w:val="a"/>
    <w:qFormat/>
    <w:rsid w:val="00730A8F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730A8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730A8F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30A8F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a4">
    <w:name w:val="line number"/>
    <w:basedOn w:val="a0"/>
    <w:rsid w:val="00730A8F"/>
  </w:style>
  <w:style w:type="paragraph" w:styleId="a5">
    <w:name w:val="footer"/>
    <w:basedOn w:val="a"/>
    <w:rsid w:val="00730A8F"/>
    <w:pPr>
      <w:tabs>
        <w:tab w:val="center" w:pos="4320"/>
        <w:tab w:val="right" w:pos="8640"/>
      </w:tabs>
    </w:pPr>
  </w:style>
  <w:style w:type="paragraph" w:styleId="a6">
    <w:name w:val="footnote text"/>
    <w:basedOn w:val="a"/>
    <w:semiHidden/>
    <w:rsid w:val="00730A8F"/>
    <w:pPr>
      <w:spacing w:before="20" w:line="200" w:lineRule="exact"/>
    </w:pPr>
    <w:rPr>
      <w:sz w:val="16"/>
      <w:szCs w:val="20"/>
    </w:rPr>
  </w:style>
  <w:style w:type="paragraph" w:customStyle="1" w:styleId="Catchline">
    <w:name w:val="Catchline"/>
    <w:rsid w:val="00730A8F"/>
    <w:pPr>
      <w:spacing w:before="140" w:line="160" w:lineRule="exact"/>
      <w:jc w:val="right"/>
    </w:pPr>
    <w:rPr>
      <w:rFonts w:ascii="Helvetica" w:hAnsi="Helvetica"/>
      <w:i/>
      <w:sz w:val="16"/>
      <w:lang w:eastAsia="en-US"/>
    </w:rPr>
  </w:style>
  <w:style w:type="paragraph" w:customStyle="1" w:styleId="DOILine">
    <w:name w:val="DOI Line"/>
    <w:basedOn w:val="Catchline"/>
    <w:rsid w:val="00730A8F"/>
    <w:pPr>
      <w:spacing w:before="44"/>
    </w:pPr>
  </w:style>
  <w:style w:type="paragraph" w:customStyle="1" w:styleId="Articletitle">
    <w:name w:val="Article title"/>
    <w:rsid w:val="00730A8F"/>
    <w:pPr>
      <w:spacing w:before="92" w:line="420" w:lineRule="exact"/>
    </w:pPr>
    <w:rPr>
      <w:rFonts w:ascii="Helvetica" w:hAnsi="Helvetica"/>
      <w:b/>
      <w:sz w:val="32"/>
      <w:lang w:eastAsia="en-US"/>
    </w:rPr>
  </w:style>
  <w:style w:type="paragraph" w:customStyle="1" w:styleId="Authorname">
    <w:name w:val="Author name"/>
    <w:rsid w:val="00730A8F"/>
    <w:pPr>
      <w:spacing w:before="70" w:line="300" w:lineRule="exact"/>
    </w:pPr>
    <w:rPr>
      <w:rFonts w:ascii="Helvetica-Light" w:hAnsi="Helvetica-Light"/>
      <w:iCs/>
      <w:sz w:val="26"/>
      <w:lang w:eastAsia="en-US"/>
    </w:rPr>
  </w:style>
  <w:style w:type="paragraph" w:customStyle="1" w:styleId="Affilation">
    <w:name w:val="Affilation"/>
    <w:basedOn w:val="Authorname"/>
    <w:rsid w:val="00730A8F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730A8F"/>
    <w:pPr>
      <w:spacing w:before="0" w:after="294"/>
    </w:pPr>
    <w:rPr>
      <w:sz w:val="16"/>
    </w:rPr>
  </w:style>
  <w:style w:type="paragraph" w:customStyle="1" w:styleId="AbstractHead">
    <w:name w:val="Abstract Head"/>
    <w:rsid w:val="00730A8F"/>
    <w:pPr>
      <w:spacing w:before="210" w:after="10" w:line="220" w:lineRule="exact"/>
      <w:jc w:val="both"/>
    </w:pPr>
    <w:rPr>
      <w:rFonts w:ascii="Helvetica" w:hAnsi="Helvetica"/>
      <w:b/>
      <w:caps/>
      <w:sz w:val="16"/>
      <w:lang w:eastAsia="en-US"/>
    </w:rPr>
  </w:style>
  <w:style w:type="paragraph" w:customStyle="1" w:styleId="AbstractText">
    <w:name w:val="Abstract Text"/>
    <w:rsid w:val="00730A8F"/>
    <w:pPr>
      <w:spacing w:line="220" w:lineRule="exact"/>
      <w:jc w:val="both"/>
    </w:pPr>
    <w:rPr>
      <w:rFonts w:ascii="Helvetica" w:hAnsi="Helvetica"/>
      <w:sz w:val="16"/>
      <w:lang w:eastAsia="en-US"/>
    </w:rPr>
  </w:style>
  <w:style w:type="paragraph" w:customStyle="1" w:styleId="Para">
    <w:name w:val="Para"/>
    <w:rsid w:val="00730A8F"/>
    <w:pPr>
      <w:spacing w:line="220" w:lineRule="exact"/>
      <w:ind w:firstLine="170"/>
      <w:jc w:val="both"/>
    </w:pPr>
    <w:rPr>
      <w:sz w:val="18"/>
      <w:lang w:eastAsia="en-US"/>
    </w:rPr>
  </w:style>
  <w:style w:type="paragraph" w:customStyle="1" w:styleId="ParaNoInd">
    <w:name w:val="ParaNoInd"/>
    <w:basedOn w:val="Para"/>
    <w:rsid w:val="00730A8F"/>
    <w:pPr>
      <w:ind w:firstLine="0"/>
    </w:pPr>
  </w:style>
  <w:style w:type="character" w:styleId="a7">
    <w:name w:val="footnote reference"/>
    <w:basedOn w:val="a0"/>
    <w:semiHidden/>
    <w:rsid w:val="00730A8F"/>
    <w:rPr>
      <w:vertAlign w:val="superscript"/>
    </w:rPr>
  </w:style>
  <w:style w:type="character" w:styleId="a8">
    <w:name w:val="page number"/>
    <w:basedOn w:val="a0"/>
    <w:rsid w:val="00730A8F"/>
    <w:rPr>
      <w:rFonts w:ascii="Helvetica" w:hAnsi="Helvetica"/>
      <w:b/>
      <w:sz w:val="18"/>
    </w:rPr>
  </w:style>
  <w:style w:type="paragraph" w:customStyle="1" w:styleId="Ahead">
    <w:name w:val="A head"/>
    <w:basedOn w:val="1"/>
    <w:rsid w:val="00730A8F"/>
    <w:pPr>
      <w:numPr>
        <w:numId w:val="0"/>
      </w:numPr>
    </w:pPr>
  </w:style>
  <w:style w:type="paragraph" w:styleId="a9">
    <w:name w:val="Block Text"/>
    <w:basedOn w:val="a"/>
    <w:rsid w:val="00730A8F"/>
    <w:pPr>
      <w:spacing w:after="120"/>
      <w:ind w:left="1440" w:right="1440"/>
    </w:pPr>
  </w:style>
  <w:style w:type="character" w:customStyle="1" w:styleId="Chead">
    <w:name w:val="C head"/>
    <w:basedOn w:val="a0"/>
    <w:rsid w:val="00730A8F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730A8F"/>
    <w:pPr>
      <w:spacing w:before="126"/>
    </w:pPr>
  </w:style>
  <w:style w:type="paragraph" w:customStyle="1" w:styleId="NumberedList">
    <w:name w:val="Numbered List"/>
    <w:basedOn w:val="ParaNoInd"/>
    <w:rsid w:val="00730A8F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730A8F"/>
    <w:pPr>
      <w:spacing w:before="120"/>
    </w:pPr>
  </w:style>
  <w:style w:type="paragraph" w:customStyle="1" w:styleId="NumberedListlast">
    <w:name w:val="Numbered List last"/>
    <w:basedOn w:val="NumberedList"/>
    <w:rsid w:val="00730A8F"/>
    <w:pPr>
      <w:spacing w:after="120"/>
    </w:pPr>
  </w:style>
  <w:style w:type="paragraph" w:customStyle="1" w:styleId="BulletedList">
    <w:name w:val="Bulleted List"/>
    <w:basedOn w:val="ParaNoInd"/>
    <w:rsid w:val="00730A8F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730A8F"/>
    <w:pPr>
      <w:spacing w:before="120"/>
    </w:pPr>
  </w:style>
  <w:style w:type="paragraph" w:customStyle="1" w:styleId="BulletedListlast">
    <w:name w:val="Bulleted List last"/>
    <w:basedOn w:val="BulletedList"/>
    <w:rsid w:val="00730A8F"/>
    <w:pPr>
      <w:spacing w:after="120"/>
    </w:pPr>
  </w:style>
  <w:style w:type="paragraph" w:customStyle="1" w:styleId="MTDisplayEquation">
    <w:name w:val="MTDisplayEquation"/>
    <w:basedOn w:val="ParaNoInd"/>
    <w:next w:val="a"/>
    <w:rsid w:val="00730A8F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a5"/>
    <w:rsid w:val="00730A8F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730A8F"/>
    <w:pPr>
      <w:ind w:left="400" w:hanging="400"/>
    </w:pPr>
  </w:style>
  <w:style w:type="paragraph" w:customStyle="1" w:styleId="UnnumberedListfirst">
    <w:name w:val="Unnumbered List first"/>
    <w:basedOn w:val="UnnumberedList"/>
    <w:rsid w:val="00730A8F"/>
    <w:pPr>
      <w:spacing w:before="120"/>
    </w:pPr>
  </w:style>
  <w:style w:type="paragraph" w:customStyle="1" w:styleId="UnnumberedListlast">
    <w:name w:val="Unnumbered List last"/>
    <w:basedOn w:val="UnnumberedList"/>
    <w:rsid w:val="00730A8F"/>
    <w:pPr>
      <w:spacing w:after="120"/>
    </w:pPr>
  </w:style>
  <w:style w:type="character" w:styleId="aa">
    <w:name w:val="Hyperlink"/>
    <w:basedOn w:val="a0"/>
    <w:uiPriority w:val="99"/>
    <w:unhideWhenUsed/>
    <w:rsid w:val="00424BE6"/>
    <w:rPr>
      <w:color w:val="0000FF" w:themeColor="hyperlink"/>
      <w:u w:val="single"/>
    </w:rPr>
  </w:style>
  <w:style w:type="paragraph" w:customStyle="1" w:styleId="EquationDisplay">
    <w:name w:val="Equation Display"/>
    <w:basedOn w:val="MTDisplayEquation"/>
    <w:rsid w:val="00730A8F"/>
    <w:pPr>
      <w:spacing w:before="120" w:after="120" w:line="240" w:lineRule="auto"/>
    </w:pPr>
  </w:style>
  <w:style w:type="paragraph" w:customStyle="1" w:styleId="FigureCaption">
    <w:name w:val="Figure Caption"/>
    <w:rsid w:val="00730A8F"/>
    <w:pPr>
      <w:spacing w:before="290" w:after="240" w:line="200" w:lineRule="exact"/>
      <w:jc w:val="both"/>
    </w:pPr>
    <w:rPr>
      <w:sz w:val="16"/>
      <w:lang w:eastAsia="en-US"/>
    </w:rPr>
  </w:style>
  <w:style w:type="paragraph" w:customStyle="1" w:styleId="Tablecaption">
    <w:name w:val="Table caption"/>
    <w:rsid w:val="00730A8F"/>
    <w:pPr>
      <w:spacing w:before="240" w:after="260" w:line="200" w:lineRule="exact"/>
    </w:pPr>
    <w:rPr>
      <w:sz w:val="16"/>
      <w:lang w:eastAsia="en-US"/>
    </w:rPr>
  </w:style>
  <w:style w:type="paragraph" w:customStyle="1" w:styleId="Tablebody">
    <w:name w:val="Table body"/>
    <w:rsid w:val="00730A8F"/>
    <w:pPr>
      <w:spacing w:line="200" w:lineRule="exact"/>
      <w:ind w:left="160" w:hanging="160"/>
    </w:pPr>
    <w:rPr>
      <w:sz w:val="16"/>
      <w:lang w:eastAsia="en-US"/>
    </w:rPr>
  </w:style>
  <w:style w:type="paragraph" w:customStyle="1" w:styleId="TableColumnhead">
    <w:name w:val="Table Column head"/>
    <w:basedOn w:val="Tablebody"/>
    <w:rsid w:val="00730A8F"/>
    <w:pPr>
      <w:spacing w:before="80" w:after="140"/>
    </w:pPr>
  </w:style>
  <w:style w:type="paragraph" w:customStyle="1" w:styleId="Tablebodyfirst">
    <w:name w:val="Table body first"/>
    <w:basedOn w:val="Tablebody"/>
    <w:rsid w:val="00730A8F"/>
    <w:pPr>
      <w:spacing w:before="90"/>
    </w:pPr>
  </w:style>
  <w:style w:type="paragraph" w:customStyle="1" w:styleId="Tablebodylast">
    <w:name w:val="Table body last"/>
    <w:basedOn w:val="Tablebody"/>
    <w:rsid w:val="00730A8F"/>
    <w:pPr>
      <w:spacing w:after="134"/>
    </w:pPr>
  </w:style>
  <w:style w:type="paragraph" w:customStyle="1" w:styleId="Tablefootnote">
    <w:name w:val="Table footnote"/>
    <w:rsid w:val="00730A8F"/>
    <w:pPr>
      <w:spacing w:before="80" w:line="180" w:lineRule="exact"/>
      <w:jc w:val="both"/>
    </w:pPr>
    <w:rPr>
      <w:sz w:val="14"/>
      <w:lang w:eastAsia="en-US"/>
    </w:rPr>
  </w:style>
  <w:style w:type="paragraph" w:customStyle="1" w:styleId="AckHead">
    <w:name w:val="Ack Head"/>
    <w:basedOn w:val="Ahead"/>
    <w:rsid w:val="00730A8F"/>
  </w:style>
  <w:style w:type="paragraph" w:customStyle="1" w:styleId="AckText">
    <w:name w:val="Ack Text"/>
    <w:basedOn w:val="ParaNoInd"/>
    <w:rsid w:val="00730A8F"/>
  </w:style>
  <w:style w:type="paragraph" w:customStyle="1" w:styleId="RefHead">
    <w:name w:val="Ref Head"/>
    <w:basedOn w:val="Ahead"/>
    <w:rsid w:val="00730A8F"/>
  </w:style>
  <w:style w:type="paragraph" w:customStyle="1" w:styleId="RefText">
    <w:name w:val="Ref Text"/>
    <w:rsid w:val="00730A8F"/>
    <w:pPr>
      <w:spacing w:line="180" w:lineRule="exact"/>
      <w:ind w:left="227" w:hanging="227"/>
      <w:jc w:val="both"/>
    </w:pPr>
    <w:rPr>
      <w:sz w:val="14"/>
      <w:lang w:eastAsia="en-US"/>
    </w:rPr>
  </w:style>
  <w:style w:type="paragraph" w:customStyle="1" w:styleId="BHead">
    <w:name w:val="B Head"/>
    <w:rsid w:val="00730A8F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eastAsia="en-US"/>
    </w:rPr>
  </w:style>
  <w:style w:type="paragraph" w:styleId="HTML">
    <w:name w:val="HTML Address"/>
    <w:basedOn w:val="a"/>
    <w:rsid w:val="00730A8F"/>
    <w:rPr>
      <w:i/>
      <w:iCs/>
    </w:rPr>
  </w:style>
  <w:style w:type="paragraph" w:customStyle="1" w:styleId="ArticleType">
    <w:name w:val="Article Type"/>
    <w:rsid w:val="00730A8F"/>
    <w:pPr>
      <w:spacing w:before="160"/>
    </w:pPr>
    <w:rPr>
      <w:rFonts w:ascii="Helvetica" w:hAnsi="Helvetica"/>
      <w:i/>
      <w:lang w:eastAsia="en-US"/>
    </w:rPr>
  </w:style>
  <w:style w:type="paragraph" w:customStyle="1" w:styleId="Para0">
    <w:name w:val="&lt;Para&gt;"/>
    <w:basedOn w:val="Para"/>
    <w:rsid w:val="00730A8F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730A8F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730A8F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730A8F"/>
    <w:rPr>
      <w:sz w:val="16"/>
    </w:rPr>
  </w:style>
  <w:style w:type="paragraph" w:customStyle="1" w:styleId="FigureCaption0">
    <w:name w:val="&lt;Figure Caption&gt;"/>
    <w:basedOn w:val="FigureCaption"/>
    <w:rsid w:val="00730A8F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730A8F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730A8F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730A8F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730A8F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730A8F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730A8F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730A8F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730A8F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730A8F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730A8F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730A8F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730A8F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730A8F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730A8F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730A8F"/>
    <w:pPr>
      <w:spacing w:line="200" w:lineRule="exact"/>
      <w:ind w:left="403" w:hanging="403"/>
    </w:pPr>
    <w:rPr>
      <w:sz w:val="16"/>
    </w:rPr>
  </w:style>
  <w:style w:type="paragraph" w:styleId="ab">
    <w:name w:val="Balloon Text"/>
    <w:basedOn w:val="a"/>
    <w:link w:val="Char"/>
    <w:rsid w:val="009F07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Char">
    <w:name w:val="批注框文本 Char"/>
    <w:basedOn w:val="a0"/>
    <w:link w:val="ab"/>
    <w:rsid w:val="009F07FE"/>
    <w:rPr>
      <w:rFonts w:ascii="Lucida Grande" w:eastAsia="宋体" w:hAnsi="Lucida Grande"/>
      <w:sz w:val="18"/>
      <w:szCs w:val="18"/>
    </w:rPr>
  </w:style>
  <w:style w:type="character" w:styleId="ac">
    <w:name w:val="annotation reference"/>
    <w:basedOn w:val="a0"/>
    <w:rsid w:val="00E4565A"/>
    <w:rPr>
      <w:sz w:val="18"/>
      <w:szCs w:val="18"/>
    </w:rPr>
  </w:style>
  <w:style w:type="paragraph" w:styleId="ad">
    <w:name w:val="annotation text"/>
    <w:basedOn w:val="a"/>
    <w:link w:val="Char0"/>
    <w:rsid w:val="00E4565A"/>
    <w:pPr>
      <w:spacing w:line="240" w:lineRule="auto"/>
    </w:pPr>
    <w:rPr>
      <w:szCs w:val="24"/>
    </w:rPr>
  </w:style>
  <w:style w:type="character" w:customStyle="1" w:styleId="Char0">
    <w:name w:val="批注文字 Char"/>
    <w:basedOn w:val="a0"/>
    <w:link w:val="ad"/>
    <w:rsid w:val="00E4565A"/>
    <w:rPr>
      <w:rFonts w:eastAsia="宋体"/>
      <w:sz w:val="24"/>
      <w:szCs w:val="24"/>
    </w:rPr>
  </w:style>
  <w:style w:type="paragraph" w:styleId="ae">
    <w:name w:val="annotation subject"/>
    <w:basedOn w:val="ad"/>
    <w:next w:val="ad"/>
    <w:link w:val="Char1"/>
    <w:rsid w:val="00E4565A"/>
    <w:rPr>
      <w:b/>
      <w:bCs/>
      <w:sz w:val="20"/>
      <w:szCs w:val="20"/>
    </w:rPr>
  </w:style>
  <w:style w:type="character" w:customStyle="1" w:styleId="Char1">
    <w:name w:val="批注主题 Char"/>
    <w:basedOn w:val="Char0"/>
    <w:link w:val="ae"/>
    <w:rsid w:val="00E4565A"/>
    <w:rPr>
      <w:rFonts w:eastAsia="宋体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tiff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23" Type="http://schemas.microsoft.com/office/2011/relationships/commentsExtended" Target="commentsExtended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S%20Word%20Template%20Bioinformatics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</Template>
  <TotalTime>108</TotalTime>
  <Pages>3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10450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LIN DAI</dc:creator>
  <cp:lastModifiedBy>Administrator</cp:lastModifiedBy>
  <cp:revision>99</cp:revision>
  <cp:lastPrinted>2007-07-04T09:44:00Z</cp:lastPrinted>
  <dcterms:created xsi:type="dcterms:W3CDTF">2014-12-08T07:58:00Z</dcterms:created>
  <dcterms:modified xsi:type="dcterms:W3CDTF">2014-12-08T15:36:00Z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